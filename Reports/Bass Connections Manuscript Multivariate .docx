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E5804" w14:textId="667BABF6" w:rsidR="0064296F" w:rsidRPr="0064296F" w:rsidRDefault="0064296F" w:rsidP="00416A01">
      <w:pPr>
        <w:rPr>
          <w:b/>
          <w:bCs/>
        </w:rPr>
      </w:pPr>
      <w:r w:rsidRPr="0064296F">
        <w:rPr>
          <w:b/>
          <w:bCs/>
        </w:rPr>
        <w:t>Development of a Multivariate Model for Predicting Injuries Based on Attack Type and Other Independent Factors</w:t>
      </w:r>
    </w:p>
    <w:p w14:paraId="0108EADD" w14:textId="5B64B743" w:rsidR="00084879" w:rsidRPr="008E5B0C" w:rsidRDefault="00084879" w:rsidP="00416A01">
      <w:pPr>
        <w:rPr>
          <w:b/>
          <w:bCs/>
        </w:rPr>
      </w:pPr>
      <w:r w:rsidRPr="008E5B0C">
        <w:rPr>
          <w:b/>
          <w:bCs/>
        </w:rPr>
        <w:t>1. Introduction</w:t>
      </w:r>
    </w:p>
    <w:p w14:paraId="27A5DD89" w14:textId="262FAD37" w:rsidR="004E3A70" w:rsidRDefault="00416A01" w:rsidP="00416A01">
      <w:r w:rsidRPr="00434770">
        <w:t>Predicting the number of injuries resulting from attacks is essential for resource allocation and emergency response</w:t>
      </w:r>
      <w:r w:rsidR="00434770">
        <w:t xml:space="preserve"> in the context of </w:t>
      </w:r>
      <w:r w:rsidR="00B8254C">
        <w:t>gauging reconstructive surgery need</w:t>
      </w:r>
      <w:r w:rsidRPr="00434770">
        <w:t xml:space="preserve">. </w:t>
      </w:r>
      <w:r w:rsidR="00B8254C">
        <w:t xml:space="preserve">We </w:t>
      </w:r>
      <w:r w:rsidRPr="00434770">
        <w:t>develop</w:t>
      </w:r>
      <w:r w:rsidR="00B8254C">
        <w:t>ed</w:t>
      </w:r>
      <w:r w:rsidRPr="00434770">
        <w:t xml:space="preserve"> a multivariate regression model that estimates daily injury counts based on attack characteristics, such as attack type, </w:t>
      </w:r>
      <w:r w:rsidR="00B8254C">
        <w:t>population density</w:t>
      </w:r>
      <w:r w:rsidRPr="00434770">
        <w:t>, and other relevant independent variables. Given that multiple factors contribute to injury severity and frequency, a multivariate approach was chosen to capture these complex relationships</w:t>
      </w:r>
      <w:r w:rsidR="00002C07">
        <w:t xml:space="preserve"> over the univariate model </w:t>
      </w:r>
      <w:r w:rsidR="00B4755C" w:rsidRPr="00B4755C">
        <w:t xml:space="preserve">which only </w:t>
      </w:r>
      <w:proofErr w:type="gramStart"/>
      <w:r w:rsidR="00B4755C" w:rsidRPr="00B4755C">
        <w:t>evaluate</w:t>
      </w:r>
      <w:proofErr w:type="gramEnd"/>
      <w:r w:rsidR="00B4755C" w:rsidRPr="00B4755C">
        <w:t xml:space="preserve"> the correlation between two isolated variables and may fail to capture the complex interactions between multiple contributing factors.</w:t>
      </w:r>
    </w:p>
    <w:p w14:paraId="0B093C31" w14:textId="23293BAB" w:rsidR="003646B7" w:rsidRPr="007A238A" w:rsidRDefault="003646B7" w:rsidP="00485438">
      <w:pPr>
        <w:rPr>
          <w:b/>
          <w:bCs/>
        </w:rPr>
      </w:pPr>
      <w:r w:rsidRPr="008E5B0C">
        <w:rPr>
          <w:b/>
          <w:bCs/>
        </w:rPr>
        <w:t>3</w:t>
      </w:r>
      <w:r w:rsidR="00C36506">
        <w:rPr>
          <w:b/>
          <w:bCs/>
        </w:rPr>
        <w:t>.</w:t>
      </w:r>
      <w:r w:rsidRPr="008E5B0C">
        <w:rPr>
          <w:b/>
          <w:bCs/>
        </w:rPr>
        <w:t xml:space="preserve"> Preliminary Modeli</w:t>
      </w:r>
      <w:r w:rsidR="0058782C" w:rsidRPr="008E5B0C">
        <w:rPr>
          <w:b/>
          <w:bCs/>
        </w:rPr>
        <w:t>ng</w:t>
      </w:r>
    </w:p>
    <w:p w14:paraId="1D5A608A" w14:textId="0D213CE7" w:rsidR="0058782C" w:rsidRPr="008E5B0C" w:rsidRDefault="0058782C" w:rsidP="00734BA3">
      <w:pPr>
        <w:rPr>
          <w:i/>
          <w:iCs/>
        </w:rPr>
      </w:pPr>
      <w:r w:rsidRPr="008E5B0C">
        <w:rPr>
          <w:i/>
          <w:iCs/>
        </w:rPr>
        <w:t>3</w:t>
      </w:r>
      <w:r w:rsidR="00F3213C" w:rsidRPr="008E5B0C">
        <w:rPr>
          <w:i/>
          <w:iCs/>
        </w:rPr>
        <w:t>.</w:t>
      </w:r>
      <w:r w:rsidRPr="008E5B0C">
        <w:rPr>
          <w:i/>
          <w:iCs/>
        </w:rPr>
        <w:t xml:space="preserve">1 </w:t>
      </w:r>
      <w:r w:rsidR="00FB7212" w:rsidRPr="008E5B0C">
        <w:rPr>
          <w:i/>
          <w:iCs/>
        </w:rPr>
        <w:t>Number of Attacks x Attack Distance from Al-Shifa Hospital</w:t>
      </w:r>
    </w:p>
    <w:p w14:paraId="47CF98E9" w14:textId="17330580" w:rsidR="005C0BD0" w:rsidRDefault="005C0BD0" w:rsidP="005C0BD0">
      <w:r>
        <w:t>As an initial step, we constructed a preliminary model using two independent variables: Number of attacks per day (sourced from Ministry of Health daily reports) and Distance from Al-Shifa Hospital, the main medical complex in Gaza (calculated using the Euclidean distance between each attack location in the ACLED database and the hospital’s coordinates).</w:t>
      </w:r>
    </w:p>
    <w:p w14:paraId="76995CFB" w14:textId="4F96B9AD" w:rsidR="00261E9E" w:rsidRDefault="00261E9E" w:rsidP="00261E9E">
      <w:r>
        <w:t xml:space="preserve">This finding may be explained by population density differences—Al-Shifa </w:t>
      </w:r>
      <w:proofErr w:type="gramStart"/>
      <w:r>
        <w:t>is located in</w:t>
      </w:r>
      <w:proofErr w:type="gramEnd"/>
      <w:r>
        <w:t xml:space="preserve"> Gaza City, a densely populated urban area where attacks are likely to result in more casualties. In contrast, attacks occurring further from the hospital may happen in rural areas with fewer civilians, leading to lower reported injury counts. Additionally, underreporting may occur in remote areas lacking medical infrastructure, where victims have limited access to hospitals.</w:t>
      </w:r>
    </w:p>
    <w:p w14:paraId="76D76BA4" w14:textId="565AFDAE" w:rsidR="00FC6D3A" w:rsidRPr="00261E9E" w:rsidRDefault="00261E9E" w:rsidP="00261E9E">
      <w:r>
        <w:t>To assess alternative modeling approaches, we tested a Poisson regression model and a Negative Binomial regression model. Poisson Regression exhibited signs of overfitting (</w:t>
      </w:r>
      <w:proofErr w:type="gramStart"/>
      <w:r>
        <w:t>pseudo R</w:t>
      </w:r>
      <w:proofErr w:type="gramEnd"/>
      <w:r>
        <w:t xml:space="preserve">² = 1.000), suggesting the model did not generalize well, while Negative Binomial Regression produced similar results to the least-squares model while better accounting for overdispersion in the data </w:t>
      </w:r>
      <w:r w:rsidR="003D704A">
        <w:t>(A. 1)</w:t>
      </w:r>
      <w:r>
        <w:t>.</w:t>
      </w:r>
    </w:p>
    <w:p w14:paraId="58EFBD14" w14:textId="1E20D895" w:rsidR="00C77F9B" w:rsidRPr="005B561C" w:rsidRDefault="00421737" w:rsidP="00734BA3">
      <w:pPr>
        <w:rPr>
          <w:i/>
          <w:iCs/>
        </w:rPr>
      </w:pPr>
      <w:r w:rsidRPr="005B561C">
        <w:rPr>
          <w:i/>
          <w:iCs/>
        </w:rPr>
        <w:t>3</w:t>
      </w:r>
      <w:r w:rsidR="00424FD9" w:rsidRPr="005B561C">
        <w:rPr>
          <w:i/>
          <w:iCs/>
        </w:rPr>
        <w:t>.</w:t>
      </w:r>
      <w:r w:rsidR="005B561C" w:rsidRPr="005B561C">
        <w:rPr>
          <w:i/>
          <w:iCs/>
        </w:rPr>
        <w:t>2</w:t>
      </w:r>
      <w:r w:rsidR="00C77F9B" w:rsidRPr="005B561C">
        <w:rPr>
          <w:i/>
          <w:iCs/>
        </w:rPr>
        <w:t xml:space="preserve"> Attack-Type Categorization </w:t>
      </w:r>
    </w:p>
    <w:p w14:paraId="3228FEAB" w14:textId="2373A05C" w:rsidR="00C77F9B" w:rsidRDefault="00A23113" w:rsidP="00A23113">
      <w:r>
        <w:t>A major challenge was defining attack type classifications in a way that balanced statistical robustness and meaningful categorization.</w:t>
      </w:r>
      <w:r w:rsidR="00415BD5">
        <w:t xml:space="preserve"> </w:t>
      </w:r>
      <w:r>
        <w:t>The ACLED dataset pre-classifies events using “event type” (e.g., explosions, battles) and “sub-event type” (e.g., shelling, grenade attacks).</w:t>
      </w:r>
      <w:r w:rsidR="00415BD5">
        <w:t xml:space="preserve"> </w:t>
      </w:r>
      <w:r>
        <w:t>However, we found that manually aggregating similar attack types into broader categories (e.g., air attacks, ground attacks) improved the statistical significance of the model</w:t>
      </w:r>
      <w:r w:rsidR="00B63D00">
        <w:t xml:space="preserve"> while also </w:t>
      </w:r>
      <w:r w:rsidR="00F26803">
        <w:t xml:space="preserve">serving as distinct, meaningful </w:t>
      </w:r>
      <w:r w:rsidR="00536445">
        <w:t>classifications</w:t>
      </w:r>
      <w:r>
        <w:t>.</w:t>
      </w:r>
      <w:r w:rsidR="00415BD5">
        <w:t xml:space="preserve"> </w:t>
      </w:r>
      <w:r>
        <w:t>Thus, the final attack type classification consisted of:</w:t>
      </w:r>
      <w:r w:rsidR="00415BD5">
        <w:t xml:space="preserve"> </w:t>
      </w:r>
      <w:proofErr w:type="spellStart"/>
      <w:r>
        <w:t>Airdrone</w:t>
      </w:r>
      <w:proofErr w:type="spellEnd"/>
      <w:r>
        <w:t xml:space="preserve"> attacks</w:t>
      </w:r>
      <w:r w:rsidR="00415BD5">
        <w:t xml:space="preserve">, </w:t>
      </w:r>
      <w:r>
        <w:t>Shelling/artillery attacks</w:t>
      </w:r>
      <w:r w:rsidR="00415BD5">
        <w:t xml:space="preserve">, </w:t>
      </w:r>
      <w:r>
        <w:t>Ground attacks</w:t>
      </w:r>
      <w:r w:rsidR="00415BD5">
        <w:t xml:space="preserve">, </w:t>
      </w:r>
      <w:r>
        <w:t>Civil unrest</w:t>
      </w:r>
      <w:r w:rsidR="00415BD5">
        <w:t xml:space="preserve">, and </w:t>
      </w:r>
      <w:proofErr w:type="gramStart"/>
      <w:r>
        <w:t>Other</w:t>
      </w:r>
      <w:proofErr w:type="gramEnd"/>
      <w:r>
        <w:t xml:space="preserve"> attack types </w:t>
      </w:r>
      <w:r w:rsidR="004C7D3F">
        <w:t>(A.2)</w:t>
      </w:r>
      <w:r w:rsidR="003D704A">
        <w:t>.</w:t>
      </w:r>
    </w:p>
    <w:p w14:paraId="734C55D1" w14:textId="17BCEAB4" w:rsidR="00734BA3" w:rsidRPr="002261C4" w:rsidRDefault="00C36506" w:rsidP="00416A01">
      <w:pPr>
        <w:rPr>
          <w:b/>
          <w:bCs/>
        </w:rPr>
      </w:pPr>
      <w:r w:rsidRPr="002261C4">
        <w:rPr>
          <w:b/>
          <w:bCs/>
        </w:rPr>
        <w:t>4.</w:t>
      </w:r>
      <w:r w:rsidR="00421737" w:rsidRPr="002261C4">
        <w:rPr>
          <w:b/>
          <w:bCs/>
        </w:rPr>
        <w:t xml:space="preserve"> </w:t>
      </w:r>
      <w:r w:rsidR="00D84175">
        <w:rPr>
          <w:b/>
          <w:bCs/>
        </w:rPr>
        <w:t>Descriptive Statistics - Multivariate Modeling</w:t>
      </w:r>
    </w:p>
    <w:p w14:paraId="2E31E977" w14:textId="77777777" w:rsidR="002261C4" w:rsidRPr="002261C4" w:rsidRDefault="002261C4" w:rsidP="002261C4">
      <w:pPr>
        <w:rPr>
          <w:i/>
          <w:iCs/>
        </w:rPr>
      </w:pPr>
      <w:r w:rsidRPr="002261C4">
        <w:rPr>
          <w:i/>
          <w:iCs/>
        </w:rPr>
        <w:t>4.1 Data Processing and Categorization</w:t>
      </w:r>
    </w:p>
    <w:p w14:paraId="3D93EA1F" w14:textId="0B63F98C" w:rsidR="002261C4" w:rsidRDefault="002261C4" w:rsidP="002261C4">
      <w:r>
        <w:t>To improve model performance, we categorized population density into three groups based on OCHA situational reports:</w:t>
      </w:r>
      <w:r w:rsidR="00D741D3">
        <w:t xml:space="preserve"> </w:t>
      </w:r>
      <w:r>
        <w:t>High density (&gt; 20,000 people/km²)</w:t>
      </w:r>
      <w:r w:rsidR="00D741D3">
        <w:t xml:space="preserve">, </w:t>
      </w:r>
      <w:r>
        <w:t>Medium density (5,000–20,000 people/km²)</w:t>
      </w:r>
      <w:r w:rsidR="00D741D3">
        <w:t xml:space="preserve">, </w:t>
      </w:r>
      <w:r>
        <w:t>Low density (&lt; 5,000 people/km²)</w:t>
      </w:r>
      <w:r w:rsidR="00D741D3">
        <w:t xml:space="preserve">. </w:t>
      </w:r>
      <w:r>
        <w:t>Infrastructure type was also classified into five categories using satellite imagery:</w:t>
      </w:r>
      <w:r w:rsidR="00D741D3">
        <w:t xml:space="preserve"> </w:t>
      </w:r>
      <w:r>
        <w:t>Barren</w:t>
      </w:r>
      <w:r w:rsidR="00D741D3">
        <w:t xml:space="preserve">, </w:t>
      </w:r>
      <w:r>
        <w:t>Camp</w:t>
      </w:r>
      <w:r w:rsidR="00D741D3">
        <w:t xml:space="preserve">, </w:t>
      </w:r>
      <w:r>
        <w:t>Tent settlements</w:t>
      </w:r>
      <w:r w:rsidR="00D741D3">
        <w:t xml:space="preserve">, </w:t>
      </w:r>
      <w:r>
        <w:t>Suburban</w:t>
      </w:r>
      <w:r w:rsidR="00D741D3">
        <w:t xml:space="preserve">, </w:t>
      </w:r>
      <w:r>
        <w:t>Urban environments</w:t>
      </w:r>
      <w:r w:rsidR="00D741D3">
        <w:t>.</w:t>
      </w:r>
    </w:p>
    <w:p w14:paraId="61A468C8" w14:textId="523781C5" w:rsidR="00C73669" w:rsidRDefault="00C73669" w:rsidP="002261C4">
      <w:r>
        <w:t>4.2 Selection of Multivariate Model</w:t>
      </w:r>
    </w:p>
    <w:p w14:paraId="68C240E1" w14:textId="77777777" w:rsidR="00EE48B9" w:rsidRDefault="00EE48B9" w:rsidP="002261C4">
      <w:r w:rsidRPr="00EE48B9">
        <w:t>To develop a robust predictive framework for estimating injury counts, we evaluated four multivariate models: Least-Squares Regression, a Generalized Poisson Linear Model, a Generalized Negative Binomial Model, and a Least Angle Regression Model. Given the observed overdispersion in injury count data, which suggests greater variability than a Poisson distribution would typically accommodate, we considered the Generalized Negative Binomial Model as the final predictive framework.</w:t>
      </w:r>
    </w:p>
    <w:p w14:paraId="6E8972A3" w14:textId="2BC89846" w:rsidR="002261C4" w:rsidRPr="00D741D3" w:rsidRDefault="002261C4" w:rsidP="002261C4">
      <w:pPr>
        <w:rPr>
          <w:i/>
          <w:iCs/>
        </w:rPr>
      </w:pPr>
      <w:r w:rsidRPr="00D741D3">
        <w:rPr>
          <w:i/>
          <w:iCs/>
        </w:rPr>
        <w:t xml:space="preserve">4.2 </w:t>
      </w:r>
      <w:r w:rsidR="00EE48B9">
        <w:rPr>
          <w:i/>
          <w:iCs/>
        </w:rPr>
        <w:t>Selection of Independent Variables</w:t>
      </w:r>
    </w:p>
    <w:p w14:paraId="0D8D7F9A" w14:textId="3B52736F" w:rsidR="00C73669" w:rsidRDefault="007A238A" w:rsidP="002261C4">
      <w:r>
        <w:t xml:space="preserve">The selection of independent variables was guided by prior research, situational reports, and structured attack databases such as the Armed Conflict Location &amp; Event Data Project (ACLED). We hypothesized that that the following factors could significantly influence injury counts: Attack type (e.g., airstrikes, shelling, armed clashes), Number of attacks per day, Population density of the affected region, Proximity to hospitals, Attack location and infrastructure, and Time of day. </w:t>
      </w:r>
      <w:r w:rsidR="002261C4">
        <w:t>This model incorporated the following independent variables:</w:t>
      </w:r>
      <w:r w:rsidR="00D741D3">
        <w:t xml:space="preserve"> </w:t>
      </w:r>
      <w:r w:rsidR="002261C4">
        <w:t>Attack type (5 categorical variables)</w:t>
      </w:r>
      <w:r w:rsidR="00D741D3">
        <w:t xml:space="preserve">, </w:t>
      </w:r>
      <w:r w:rsidR="002261C4">
        <w:t>Mean population density</w:t>
      </w:r>
      <w:r w:rsidR="00D741D3">
        <w:t xml:space="preserve">, and </w:t>
      </w:r>
      <w:r w:rsidR="002261C4">
        <w:t>Infrastructure type (5 categorical variables)</w:t>
      </w:r>
      <w:r w:rsidR="00D741D3">
        <w:t>.</w:t>
      </w:r>
      <w:r w:rsidR="00E523F6">
        <w:t xml:space="preserve"> For </w:t>
      </w:r>
      <w:r w:rsidR="001225C3">
        <w:t xml:space="preserve">each attack listed in the ACLED database, each was categorized into one of the five following </w:t>
      </w:r>
      <w:r w:rsidR="00996017">
        <w:t xml:space="preserve">standardized groupings: </w:t>
      </w:r>
      <w:proofErr w:type="spellStart"/>
      <w:r w:rsidR="00E47324">
        <w:t>Airdrone</w:t>
      </w:r>
      <w:proofErr w:type="spellEnd"/>
      <w:r w:rsidR="00E47324">
        <w:t xml:space="preserve"> attacks, </w:t>
      </w:r>
      <w:r w:rsidR="00E47324">
        <w:lastRenderedPageBreak/>
        <w:t xml:space="preserve">Shelling/artillery attacks, Ground attacks, Civil unrest, and </w:t>
      </w:r>
      <w:proofErr w:type="gramStart"/>
      <w:r w:rsidR="00E47324">
        <w:t>Other</w:t>
      </w:r>
      <w:proofErr w:type="gramEnd"/>
      <w:r w:rsidR="00E47324">
        <w:t xml:space="preserve"> attack types</w:t>
      </w:r>
      <w:r w:rsidR="00E47324">
        <w:t xml:space="preserve">. </w:t>
      </w:r>
      <w:r w:rsidR="00861F8E">
        <w:t xml:space="preserve">Likewise, each attack was also assigned to an Infrastructure type from the </w:t>
      </w:r>
      <w:r w:rsidR="00497782">
        <w:t xml:space="preserve">five groupings: </w:t>
      </w:r>
      <w:r w:rsidR="003E3177">
        <w:t xml:space="preserve">urban, suburban, rural, tent, or camp. </w:t>
      </w:r>
    </w:p>
    <w:p w14:paraId="4F010E9D" w14:textId="73470B53" w:rsidR="00905A95" w:rsidRDefault="00905A95" w:rsidP="00905A95">
      <w:pPr>
        <w:rPr>
          <w:i/>
          <w:iCs/>
        </w:rPr>
      </w:pPr>
      <w:r w:rsidRPr="00D741D3">
        <w:rPr>
          <w:i/>
          <w:iCs/>
        </w:rPr>
        <w:t>4.</w:t>
      </w:r>
      <w:r>
        <w:rPr>
          <w:i/>
          <w:iCs/>
        </w:rPr>
        <w:t>3</w:t>
      </w:r>
      <w:r w:rsidRPr="00D741D3">
        <w:rPr>
          <w:i/>
          <w:iCs/>
        </w:rPr>
        <w:t xml:space="preserve"> </w:t>
      </w:r>
      <w:r>
        <w:rPr>
          <w:i/>
          <w:iCs/>
        </w:rPr>
        <w:t>Interaction Factor Analysis</w:t>
      </w:r>
    </w:p>
    <w:p w14:paraId="308EAFC3" w14:textId="2B6146DC" w:rsidR="006223EA" w:rsidRDefault="00611E79" w:rsidP="00416A01">
      <w:r w:rsidRPr="00611E79">
        <w:t xml:space="preserve">The </w:t>
      </w:r>
      <w:r>
        <w:t xml:space="preserve">existence of </w:t>
      </w:r>
      <w:r w:rsidRPr="00611E79">
        <w:t xml:space="preserve">interaction factors </w:t>
      </w:r>
      <w:r>
        <w:t xml:space="preserve">was a possibility that was addressed. </w:t>
      </w:r>
      <w:r w:rsidR="00E96C66">
        <w:t xml:space="preserve">A significant interaction </w:t>
      </w:r>
      <w:r w:rsidR="00CB0DCA">
        <w:t>effect between two independent variables</w:t>
      </w:r>
      <w:r w:rsidR="00E96C66">
        <w:t xml:space="preserve"> would indicate </w:t>
      </w:r>
      <w:r w:rsidR="00CB0DCA">
        <w:t xml:space="preserve">the presence of a dampening effect </w:t>
      </w:r>
      <w:r w:rsidR="00515BE0">
        <w:t xml:space="preserve">of one factor on the other—essentially, the significant effect of </w:t>
      </w:r>
      <w:r w:rsidR="00C31F65">
        <w:t xml:space="preserve">the former </w:t>
      </w:r>
      <w:r w:rsidR="00515BE0">
        <w:t xml:space="preserve">independent variable on the dependent variable is exacerbated by </w:t>
      </w:r>
      <w:r w:rsidR="00C31F65">
        <w:t xml:space="preserve">the latter. </w:t>
      </w:r>
      <w:r w:rsidR="00CB1668">
        <w:t xml:space="preserve">In the case where </w:t>
      </w:r>
      <w:r w:rsidR="008D3C2D">
        <w:t>interaction effect is significant within the</w:t>
      </w:r>
      <w:r w:rsidR="00847695">
        <w:t xml:space="preserve"> </w:t>
      </w:r>
      <w:r w:rsidR="008D3C2D">
        <w:t>independent variables selected in our final model, t</w:t>
      </w:r>
      <w:r w:rsidR="00CB1668">
        <w:t>his may lead to the overemphasis on the significance of a certain factor in affecting injury count</w:t>
      </w:r>
      <w:r w:rsidR="00C40E02">
        <w:t xml:space="preserve">, which would result in a biased estimation. </w:t>
      </w:r>
    </w:p>
    <w:p w14:paraId="5CA04A92" w14:textId="6E3B22E9" w:rsidR="00773694" w:rsidRDefault="00847695" w:rsidP="00416A01">
      <w:r>
        <w:t xml:space="preserve">We hypothesized that infrastructure categorical variables when compared with mean population density would yield the most likely and most significant interaction effects, given the intuitive relationship between them. </w:t>
      </w:r>
      <w:r w:rsidR="008D3C2D">
        <w:t xml:space="preserve">An interaction factor analysis was performed on the negative binomial distribution </w:t>
      </w:r>
      <w:r w:rsidR="00814D45">
        <w:t>model</w:t>
      </w:r>
      <w:r w:rsidR="008B118F">
        <w:t xml:space="preserve"> on </w:t>
      </w:r>
      <w:r>
        <w:t xml:space="preserve">each infrastructure type categorical variable </w:t>
      </w:r>
      <w:r w:rsidR="00193718">
        <w:t xml:space="preserve">as compared to mean population density variable </w:t>
      </w:r>
      <w:r w:rsidR="008B118F">
        <w:t>(</w:t>
      </w:r>
      <w:r w:rsidR="00197E6F">
        <w:t xml:space="preserve">A.3). </w:t>
      </w:r>
    </w:p>
    <w:p w14:paraId="6673C36F" w14:textId="38DEB286" w:rsidR="00773694" w:rsidRDefault="00773694" w:rsidP="00416A01">
      <w:r>
        <w:t>5. Sensitivity Analysis</w:t>
      </w:r>
    </w:p>
    <w:p w14:paraId="253E18B4" w14:textId="09E38A63" w:rsidR="007703C5" w:rsidRDefault="007703C5" w:rsidP="00416A01">
      <w:r>
        <w:t>We estimated the sensitivity of each model</w:t>
      </w:r>
      <w:r w:rsidR="00C40E02">
        <w:t xml:space="preserve"> using 95% confidence intervals for each </w:t>
      </w:r>
      <w:r w:rsidR="00043B42">
        <w:t>injury prediction</w:t>
      </w:r>
      <w:r w:rsidR="00D301C0">
        <w:t xml:space="preserve"> (A.3).</w:t>
      </w:r>
    </w:p>
    <w:p w14:paraId="420653D3" w14:textId="77777777" w:rsidR="00F515F8" w:rsidRDefault="00F515F8" w:rsidP="00416A01"/>
    <w:p w14:paraId="51BFA593" w14:textId="77777777" w:rsidR="00A804BC" w:rsidRPr="00A804BC" w:rsidRDefault="00A804BC" w:rsidP="00A804BC">
      <w:pPr>
        <w:rPr>
          <w:b/>
          <w:bCs/>
        </w:rPr>
      </w:pPr>
      <w:commentRangeStart w:id="0"/>
      <w:r w:rsidRPr="00A804BC">
        <w:rPr>
          <w:b/>
          <w:bCs/>
        </w:rPr>
        <w:t>5. Discussion</w:t>
      </w:r>
      <w:commentRangeEnd w:id="0"/>
      <w:r w:rsidR="00CD73FD">
        <w:rPr>
          <w:rStyle w:val="CommentReference"/>
        </w:rPr>
        <w:commentReference w:id="0"/>
      </w:r>
    </w:p>
    <w:p w14:paraId="327A95F4" w14:textId="15F73321" w:rsidR="009703FD" w:rsidRDefault="00B97113" w:rsidP="00A804BC">
      <w:pPr>
        <w:rPr>
          <w:i/>
          <w:iCs/>
        </w:rPr>
      </w:pPr>
      <w:r>
        <w:rPr>
          <w:i/>
          <w:iCs/>
        </w:rPr>
        <w:t xml:space="preserve">5.1 Rationale Behind </w:t>
      </w:r>
      <w:r w:rsidR="006B0DCF">
        <w:rPr>
          <w:i/>
          <w:iCs/>
        </w:rPr>
        <w:t>Variable Selection</w:t>
      </w:r>
    </w:p>
    <w:p w14:paraId="0A07850D" w14:textId="14D2DB6D" w:rsidR="008C20D9" w:rsidRPr="008C20D9" w:rsidRDefault="009A335F" w:rsidP="008C20D9">
      <w:r>
        <w:t xml:space="preserve">Due to the lack of </w:t>
      </w:r>
      <w:r w:rsidR="002A6887">
        <w:t xml:space="preserve">standardized protocol for reporting civilian </w:t>
      </w:r>
      <w:r w:rsidR="006D43E6">
        <w:t xml:space="preserve">injury or death during wartime, </w:t>
      </w:r>
      <w:r w:rsidR="005D637B">
        <w:t>oftentimes reporting of injuries by independent organizations remains</w:t>
      </w:r>
      <w:r w:rsidR="006365A2">
        <w:t xml:space="preserve"> biased and underreported</w:t>
      </w:r>
      <w:r w:rsidR="00786B0F">
        <w:t xml:space="preserve"> [</w:t>
      </w:r>
      <w:r w:rsidR="005743E1" w:rsidRPr="005743E1">
        <w:t>https://doi.org/10.1186/s13049-024-01299-7</w:t>
      </w:r>
      <w:r w:rsidR="00786B0F">
        <w:t>]</w:t>
      </w:r>
      <w:r w:rsidR="006365A2">
        <w:t xml:space="preserve">. </w:t>
      </w:r>
      <w:r w:rsidR="008C20D9" w:rsidRPr="008C20D9">
        <w:t>Given the variability in conflict reporting and the complexity of factors contributing to injury outcomes, our selection of independent variables was guided by both statistical considerations and real-world applicability. Our primary goal was to construct a model that could effectively predict injury counts while incorporating interpretable and actionable variables relevant to humanitarian response and medical resource planning.</w:t>
      </w:r>
    </w:p>
    <w:p w14:paraId="0BFC8910" w14:textId="32A362D1" w:rsidR="001A3360" w:rsidRPr="003979F0" w:rsidRDefault="008C20D9" w:rsidP="00A804BC">
      <w:r w:rsidRPr="008C20D9">
        <w:t xml:space="preserve">Attack type was chosen as a core variable due to its direct influence on the scale and severity of injuries. Airborne attacks, such as </w:t>
      </w:r>
      <w:proofErr w:type="spellStart"/>
      <w:r w:rsidRPr="008C20D9">
        <w:t>airdrone</w:t>
      </w:r>
      <w:proofErr w:type="spellEnd"/>
      <w:r w:rsidRPr="008C20D9">
        <w:t xml:space="preserve"> strikes and shelling, tend to cause mass casualties due to their wide-area effects, while ground attacks and civil unrest events typically involve more localized engagements. Including attack type allowed us to differentiate between the distinct mechanisms of injury and the expected severity of casualties associated with different forms of violence.</w:t>
      </w:r>
    </w:p>
    <w:p w14:paraId="26CA836B" w14:textId="1D932EE4" w:rsidR="00B16E68" w:rsidRPr="00874B00" w:rsidRDefault="00B16E68" w:rsidP="00A804BC">
      <w:pPr>
        <w:rPr>
          <w:i/>
          <w:iCs/>
        </w:rPr>
      </w:pPr>
      <w:r w:rsidRPr="00874B00">
        <w:rPr>
          <w:i/>
          <w:iCs/>
        </w:rPr>
        <w:t>5.1 Comparisons Between Multivaria</w:t>
      </w:r>
      <w:r w:rsidR="00874B00" w:rsidRPr="00874B00">
        <w:rPr>
          <w:i/>
          <w:iCs/>
        </w:rPr>
        <w:t>te Models</w:t>
      </w:r>
    </w:p>
    <w:p w14:paraId="0901CC50" w14:textId="469C0B20" w:rsidR="000C4DB0" w:rsidRDefault="000C4DB0" w:rsidP="00A804BC">
      <w:r w:rsidRPr="00A804BC">
        <w:t xml:space="preserve">Our findings demonstrate that a multivariate approach is essential for accurately predicting injury counts resulting from attacks, as multiple interacting factors contribute to the variability in casualty outcomes. </w:t>
      </w:r>
      <w:r w:rsidR="008B563F" w:rsidRPr="008B563F">
        <w:t xml:space="preserve">Each model was assessed based on statistical fit metrics and predictive performance. The Least-Squares Regression model yielded an R-squared value of 0.303, indicating a moderate linear relationship between independent variables and injury count, though its adjusted R-squared (0.267) suggested limited generalizability. The Generalized Poisson model demonstrated a strong fit to the data, with a </w:t>
      </w:r>
      <w:proofErr w:type="gramStart"/>
      <w:r w:rsidR="008B563F" w:rsidRPr="008B563F">
        <w:t>pseudo R</w:t>
      </w:r>
      <w:proofErr w:type="gramEnd"/>
      <w:r w:rsidR="008B563F" w:rsidRPr="008B563F">
        <w:t xml:space="preserve">-squared of 1.000 and a Pearson chi-squared statistic of 5.38e+04, suggesting potential overfitting. The Generalized Negative Binomial Model mitigated this issue, achieving a </w:t>
      </w:r>
      <w:proofErr w:type="gramStart"/>
      <w:r w:rsidR="008B563F" w:rsidRPr="008B563F">
        <w:t>pseudo R</w:t>
      </w:r>
      <w:proofErr w:type="gramEnd"/>
      <w:r w:rsidR="008B563F" w:rsidRPr="008B563F">
        <w:t>-squared of 0.5533 while accounting for overdispersion with a Pearson chi-squared statistic of 135.</w:t>
      </w:r>
    </w:p>
    <w:p w14:paraId="403FE055" w14:textId="38C05C27" w:rsidR="00A804BC" w:rsidRPr="00A804BC" w:rsidRDefault="00A804BC" w:rsidP="00A804BC">
      <w:r w:rsidRPr="00A804BC">
        <w:t>The Negative Binomial regression model provided the most reliable results, effectively addressing the overdispersion in the data and significantly outperforming both the Least-Squares Regression model (R² = 0.303) and the Poisson Regression model (Pseudo R² = 1.000), which exhibited overfitting. The predictive power of the final model suggests that attack type, population density, and infrastructure characteristics play critical roles in determining injury severity.</w:t>
      </w:r>
    </w:p>
    <w:p w14:paraId="6D8DE4E2" w14:textId="77777777" w:rsidR="00A804BC" w:rsidRDefault="00A804BC" w:rsidP="00A804BC">
      <w:r w:rsidRPr="00A804BC">
        <w:t xml:space="preserve">A key finding from our model was the strong association between attack type and injury severity. Airborne attacks, such as </w:t>
      </w:r>
      <w:proofErr w:type="spellStart"/>
      <w:r w:rsidRPr="00A804BC">
        <w:t>airdrone</w:t>
      </w:r>
      <w:proofErr w:type="spellEnd"/>
      <w:r w:rsidRPr="00A804BC">
        <w:t xml:space="preserve"> strikes and shelling, were the most significant predictors of higher injury counts, likely due to their potential for large-scale destruction and indiscriminate targeting in densely populated areas. Ground attacks and incidents categorized as civil unrest exhibited weaker but still relevant associations, indicating that while direct engagement events result in casualties, they tend to produce fewer injuries per incident compared to aerial bombardment. The strong positive correlation between population density and injury counts further supports the hypothesis that attacks in urban areas result in significantly more casualties, consistent with prior research on conflict impact in densely </w:t>
      </w:r>
      <w:r w:rsidRPr="00A804BC">
        <w:lastRenderedPageBreak/>
        <w:t>populated regions. Similarly, infrastructure type was found to contribute to injury outcomes, with urban environments showing higher casualties than barren or tented areas, likely due to both population concentration and structural vulnerabilities.</w:t>
      </w:r>
    </w:p>
    <w:p w14:paraId="18289B37" w14:textId="79937CFE" w:rsidR="00B16E68" w:rsidRPr="00A804BC" w:rsidRDefault="00874B00" w:rsidP="209BF8C9">
      <w:pPr>
        <w:rPr>
          <w:i/>
          <w:iCs/>
        </w:rPr>
      </w:pPr>
      <w:r w:rsidRPr="209BF8C9">
        <w:rPr>
          <w:i/>
          <w:iCs/>
        </w:rPr>
        <w:t>5.2</w:t>
      </w:r>
      <w:commentRangeStart w:id="1"/>
      <w:r w:rsidRPr="209BF8C9">
        <w:rPr>
          <w:i/>
          <w:iCs/>
        </w:rPr>
        <w:t xml:space="preserve"> Limitations</w:t>
      </w:r>
      <w:commentRangeEnd w:id="1"/>
      <w:r>
        <w:commentReference w:id="1"/>
      </w:r>
    </w:p>
    <w:p w14:paraId="57446071" w14:textId="77777777" w:rsidR="00416972" w:rsidRDefault="00B16E68" w:rsidP="00B16E68">
      <w:r w:rsidRPr="00B16E68">
        <w:t>While the Negative Binomial model performed best, several limitations should be considered. One primary limitation is the granularity of available population density data. While we categorized population density into three broad groups, a more precise dataset reflecting dynamic population movements in conflict zones could improve model accuracy. Additionally, our model relies on reported injury counts, which may underestimate the true impact of attacks, particularly in areas where medical access is limited. Underreporting is a persistent issue in conflict zones, particularly in areas where transportation to medical facilities is restricted</w:t>
      </w:r>
      <w:r w:rsidR="002F40B8">
        <w:t xml:space="preserve"> or </w:t>
      </w:r>
      <w:r w:rsidR="00C60500">
        <w:t>where a substantial number of injured individuals are trapped under rubble</w:t>
      </w:r>
      <w:r w:rsidRPr="00B16E68">
        <w:t>. Furthermore, the model does not account for potential confounding variables</w:t>
      </w:r>
      <w:r w:rsidR="00874B00">
        <w:t xml:space="preserve"> or other</w:t>
      </w:r>
      <w:r w:rsidR="008C3E24">
        <w:t xml:space="preserve"> potentially significant factors, such as </w:t>
      </w:r>
      <w:r w:rsidR="00102714">
        <w:t xml:space="preserve">injury severity of </w:t>
      </w:r>
      <w:proofErr w:type="gramStart"/>
      <w:r w:rsidR="00102714">
        <w:t>demographical</w:t>
      </w:r>
      <w:proofErr w:type="gramEnd"/>
      <w:r w:rsidR="00102714">
        <w:t xml:space="preserve"> information</w:t>
      </w:r>
      <w:r w:rsidRPr="00B16E68">
        <w:t>, all of which may influence</w:t>
      </w:r>
      <w:r w:rsidR="00102714">
        <w:t xml:space="preserve"> injury</w:t>
      </w:r>
      <w:r w:rsidRPr="00B16E68">
        <w:t xml:space="preserve"> numbers. </w:t>
      </w:r>
    </w:p>
    <w:p w14:paraId="3FA39876" w14:textId="1642E9B4" w:rsidR="00416972" w:rsidRDefault="00416972" w:rsidP="00B16E68">
      <w:r>
        <w:t>5.4 Future Directions</w:t>
      </w:r>
    </w:p>
    <w:p w14:paraId="61CC5E16" w14:textId="3C2E3BA3" w:rsidR="00B16E68" w:rsidRDefault="00B16E68" w:rsidP="00B16E68">
      <w:r w:rsidRPr="00B16E68">
        <w:t>Future research should explore modeling approaches that incorporate additional contextual factors</w:t>
      </w:r>
      <w:r w:rsidR="00452378">
        <w:t xml:space="preserve"> </w:t>
      </w:r>
      <w:r w:rsidRPr="00B16E68">
        <w:t>to enhance predictive accuracy.</w:t>
      </w:r>
      <w:r w:rsidR="00416972">
        <w:t xml:space="preserve"> While our model </w:t>
      </w:r>
      <w:r w:rsidR="00471C09">
        <w:t xml:space="preserve">incorporated factors that </w:t>
      </w:r>
      <w:proofErr w:type="gramStart"/>
      <w:r w:rsidR="0098585C">
        <w:t>are considered to be</w:t>
      </w:r>
      <w:proofErr w:type="gramEnd"/>
      <w:r w:rsidR="0098585C">
        <w:t xml:space="preserve"> substantially impactful on predicting injury rates based on past observations and current analysis, </w:t>
      </w:r>
      <w:r w:rsidR="00C46D96">
        <w:t xml:space="preserve">predicting injury rates depends on a nuanced and complex number of variables that </w:t>
      </w:r>
      <w:proofErr w:type="gramStart"/>
      <w:r w:rsidR="00C46D96">
        <w:t>is</w:t>
      </w:r>
      <w:proofErr w:type="gramEnd"/>
      <w:r w:rsidR="00C46D96">
        <w:t xml:space="preserve"> difficult to quantify. For example, our analysis of inju</w:t>
      </w:r>
      <w:r w:rsidR="00F0705B">
        <w:t xml:space="preserve">ry rates did not consider </w:t>
      </w:r>
      <w:r w:rsidR="004C3E69">
        <w:t xml:space="preserve">the effect of </w:t>
      </w:r>
      <w:r w:rsidR="00BF1718">
        <w:t xml:space="preserve">other potentially significant factors such as </w:t>
      </w:r>
    </w:p>
    <w:p w14:paraId="4B5D35C6" w14:textId="0BBF5267" w:rsidR="00BF1718" w:rsidRDefault="00BF1718" w:rsidP="00B16E68">
      <w:r>
        <w:t xml:space="preserve">An analysis past predicting the crude number of injuries </w:t>
      </w:r>
      <w:r w:rsidR="00DF1226">
        <w:t>into effect of the postulated factors on other</w:t>
      </w:r>
      <w:r w:rsidR="008808F9">
        <w:t xml:space="preserve"> </w:t>
      </w:r>
      <w:r w:rsidR="000F1EB1">
        <w:t xml:space="preserve">assessments </w:t>
      </w:r>
      <w:r w:rsidR="00DF1226">
        <w:t>such as</w:t>
      </w:r>
      <w:r w:rsidR="005B3EC9">
        <w:t xml:space="preserve"> injury patterns</w:t>
      </w:r>
      <w:r w:rsidR="00371C1D">
        <w:t xml:space="preserve"> (e.g. correlation between attack variables and </w:t>
      </w:r>
      <w:r w:rsidR="000F1EB1">
        <w:t xml:space="preserve">extremities affected). In the context of providing reconstructive surgery </w:t>
      </w:r>
      <w:r w:rsidR="000F2AA6">
        <w:t>care to Palesti</w:t>
      </w:r>
      <w:r w:rsidR="00DB7783">
        <w:t xml:space="preserve">nians in a war-torn region, </w:t>
      </w:r>
      <w:r w:rsidR="00757338">
        <w:t xml:space="preserve">simply predicting the number of injuries and using a crude, constant estimate that assumes a constant percentage of </w:t>
      </w:r>
      <w:r w:rsidR="0089510B">
        <w:t xml:space="preserve">injuries as requiring reconstructive surgical </w:t>
      </w:r>
      <w:r w:rsidR="0037414D">
        <w:t xml:space="preserve">need </w:t>
      </w:r>
      <w:r w:rsidR="00015FC7">
        <w:t xml:space="preserve">may not reflect the complex and dynamic nature of injuries accrued across a few years. </w:t>
      </w:r>
    </w:p>
    <w:p w14:paraId="67BFA017" w14:textId="4F86E052" w:rsidR="005873E7" w:rsidRDefault="005873E7" w:rsidP="00B16E68">
      <w:r>
        <w:t xml:space="preserve">Future work </w:t>
      </w:r>
      <w:r w:rsidR="00986A45">
        <w:t xml:space="preserve">should also </w:t>
      </w:r>
      <w:r w:rsidR="00204C1F">
        <w:t xml:space="preserve">focus on </w:t>
      </w:r>
      <w:r w:rsidR="0028525F">
        <w:t xml:space="preserve">optimizing the quality and quantity of data </w:t>
      </w:r>
      <w:r w:rsidR="007B4150">
        <w:t xml:space="preserve">obtained </w:t>
      </w:r>
      <w:r w:rsidR="00C72AA6">
        <w:t xml:space="preserve">from </w:t>
      </w:r>
      <w:r w:rsidR="003D7D26">
        <w:t xml:space="preserve">online, </w:t>
      </w:r>
      <w:proofErr w:type="gramStart"/>
      <w:r w:rsidR="003D7D26">
        <w:t>open source</w:t>
      </w:r>
      <w:proofErr w:type="gramEnd"/>
      <w:r w:rsidR="003D7D26">
        <w:t xml:space="preserve"> datasets and available situation reports published throughout the conflict.</w:t>
      </w:r>
    </w:p>
    <w:p w14:paraId="58FC04CB" w14:textId="77777777" w:rsidR="005873E7" w:rsidRDefault="005873E7" w:rsidP="00B16E68"/>
    <w:p w14:paraId="1517B307" w14:textId="77777777" w:rsidR="00416972" w:rsidRDefault="00416972" w:rsidP="00B16E68"/>
    <w:p w14:paraId="17E9BE7D" w14:textId="77777777" w:rsidR="00416972" w:rsidRDefault="00416972" w:rsidP="00B16E68"/>
    <w:p w14:paraId="3A1BB5BE" w14:textId="77777777" w:rsidR="00416972" w:rsidRDefault="00416972" w:rsidP="00B16E68"/>
    <w:p w14:paraId="36ED82EE" w14:textId="77777777" w:rsidR="00416972" w:rsidRDefault="00416972" w:rsidP="00B16E68"/>
    <w:p w14:paraId="23F6C1FA" w14:textId="77777777" w:rsidR="00416972" w:rsidRPr="00B16E68" w:rsidRDefault="00416972" w:rsidP="00B16E68"/>
    <w:p w14:paraId="784268AD" w14:textId="4F880F84" w:rsidR="00B16E68" w:rsidRPr="00B16E68" w:rsidRDefault="00B16E68" w:rsidP="00B16E68">
      <w:r w:rsidRPr="00B16E68">
        <w:t>The findings of this study have significant implications for humanitarian response efforts and medical resource planning in conflict zones</w:t>
      </w:r>
      <w:r w:rsidR="00102714">
        <w:t xml:space="preserve"> in the context of reconstructive surgical need</w:t>
      </w:r>
      <w:r w:rsidRPr="00B16E68">
        <w:t>.</w:t>
      </w:r>
    </w:p>
    <w:p w14:paraId="21448B1C" w14:textId="77777777" w:rsidR="00B16E68" w:rsidRPr="00A804BC" w:rsidRDefault="00B16E68" w:rsidP="00A804BC"/>
    <w:p w14:paraId="59D7784E" w14:textId="77777777" w:rsidR="00237462" w:rsidRDefault="00237462" w:rsidP="00416A01"/>
    <w:p w14:paraId="3F866FC4" w14:textId="77777777" w:rsidR="00237462" w:rsidRDefault="00237462" w:rsidP="00416A01"/>
    <w:p w14:paraId="3066A7A4" w14:textId="77777777" w:rsidR="00237462" w:rsidRDefault="00237462" w:rsidP="00416A01"/>
    <w:p w14:paraId="68C4B2AC" w14:textId="77777777" w:rsidR="00237462" w:rsidRDefault="00237462" w:rsidP="00416A01"/>
    <w:p w14:paraId="7C4ADD5B" w14:textId="77777777" w:rsidR="00237462" w:rsidRDefault="00237462" w:rsidP="00416A01"/>
    <w:p w14:paraId="3D423952" w14:textId="77777777" w:rsidR="006223EA" w:rsidRDefault="006223EA" w:rsidP="00416A01"/>
    <w:p w14:paraId="5C8FDCF5" w14:textId="0DB141E1" w:rsidR="006223EA" w:rsidRPr="00F515F8" w:rsidRDefault="006223EA" w:rsidP="00416A01">
      <w:pPr>
        <w:rPr>
          <w:b/>
          <w:bCs/>
          <w:sz w:val="48"/>
          <w:szCs w:val="48"/>
        </w:rPr>
      </w:pPr>
      <w:r w:rsidRPr="00F515F8">
        <w:rPr>
          <w:b/>
          <w:bCs/>
          <w:sz w:val="48"/>
          <w:szCs w:val="48"/>
        </w:rPr>
        <w:lastRenderedPageBreak/>
        <w:t>Appendix</w:t>
      </w:r>
      <w:r w:rsidR="00EC66C4" w:rsidRPr="00F515F8">
        <w:rPr>
          <w:b/>
          <w:bCs/>
          <w:sz w:val="48"/>
          <w:szCs w:val="48"/>
        </w:rPr>
        <w:t xml:space="preserve"> </w:t>
      </w:r>
    </w:p>
    <w:p w14:paraId="0E967B22" w14:textId="77777777" w:rsidR="006223EA" w:rsidRDefault="006223EA" w:rsidP="00416A01"/>
    <w:p w14:paraId="2ADDC9A2" w14:textId="2BEB240F" w:rsidR="003D1177" w:rsidRDefault="003D1177" w:rsidP="00416A01">
      <w:r>
        <w:t xml:space="preserve">Table </w:t>
      </w:r>
      <w:r w:rsidR="0083736F">
        <w:t>A</w:t>
      </w:r>
      <w:r>
        <w:t xml:space="preserve">.1 Injury prediction with preliminary model </w:t>
      </w:r>
    </w:p>
    <w:tbl>
      <w:tblPr>
        <w:tblStyle w:val="TableGrid"/>
        <w:tblW w:w="0" w:type="auto"/>
        <w:tblLook w:val="04A0" w:firstRow="1" w:lastRow="0" w:firstColumn="1" w:lastColumn="0" w:noHBand="0" w:noVBand="1"/>
      </w:tblPr>
      <w:tblGrid>
        <w:gridCol w:w="2904"/>
        <w:gridCol w:w="1311"/>
        <w:gridCol w:w="512"/>
        <w:gridCol w:w="542"/>
        <w:gridCol w:w="962"/>
        <w:gridCol w:w="957"/>
        <w:gridCol w:w="481"/>
        <w:gridCol w:w="477"/>
        <w:gridCol w:w="961"/>
        <w:gridCol w:w="957"/>
        <w:gridCol w:w="481"/>
        <w:gridCol w:w="476"/>
        <w:gridCol w:w="965"/>
      </w:tblGrid>
      <w:tr w:rsidR="001D2B00" w:rsidRPr="00EA7BF1" w14:paraId="3CF5B7C2" w14:textId="77777777" w:rsidTr="00B55478">
        <w:trPr>
          <w:trHeight w:val="890"/>
        </w:trPr>
        <w:tc>
          <w:tcPr>
            <w:tcW w:w="2904" w:type="dxa"/>
          </w:tcPr>
          <w:p w14:paraId="58050905" w14:textId="77777777" w:rsidR="001D2B00" w:rsidRDefault="001D2B00" w:rsidP="00012834"/>
        </w:tc>
        <w:tc>
          <w:tcPr>
            <w:tcW w:w="3327" w:type="dxa"/>
            <w:gridSpan w:val="4"/>
          </w:tcPr>
          <w:p w14:paraId="5437EB8B" w14:textId="77777777" w:rsidR="001D2B00" w:rsidRPr="00EA7BF1" w:rsidRDefault="001D2B00" w:rsidP="00012834">
            <w:pPr>
              <w:rPr>
                <w:b/>
                <w:bCs/>
              </w:rPr>
            </w:pPr>
            <w:r w:rsidRPr="00EA7BF1">
              <w:rPr>
                <w:b/>
                <w:bCs/>
              </w:rPr>
              <w:t>Least-squares Regression</w:t>
            </w:r>
          </w:p>
        </w:tc>
        <w:tc>
          <w:tcPr>
            <w:tcW w:w="2876" w:type="dxa"/>
            <w:gridSpan w:val="4"/>
          </w:tcPr>
          <w:p w14:paraId="00540E77" w14:textId="77777777" w:rsidR="001D2B00" w:rsidRPr="00EA7BF1" w:rsidRDefault="001D2B00" w:rsidP="00012834">
            <w:pPr>
              <w:rPr>
                <w:b/>
                <w:bCs/>
              </w:rPr>
            </w:pPr>
            <w:r w:rsidRPr="00EA7BF1">
              <w:rPr>
                <w:b/>
                <w:bCs/>
              </w:rPr>
              <w:t>Generalized Poisson linear model</w:t>
            </w:r>
          </w:p>
        </w:tc>
        <w:tc>
          <w:tcPr>
            <w:tcW w:w="2879" w:type="dxa"/>
            <w:gridSpan w:val="4"/>
          </w:tcPr>
          <w:p w14:paraId="33BB8BFA" w14:textId="77777777" w:rsidR="001D2B00" w:rsidRPr="00EA7BF1" w:rsidRDefault="001D2B00" w:rsidP="00012834">
            <w:pPr>
              <w:rPr>
                <w:b/>
                <w:bCs/>
              </w:rPr>
            </w:pPr>
            <w:r w:rsidRPr="00EA7BF1">
              <w:rPr>
                <w:b/>
                <w:bCs/>
              </w:rPr>
              <w:t>Generalized Negative Binomial Model (manuscript model)</w:t>
            </w:r>
          </w:p>
        </w:tc>
      </w:tr>
      <w:tr w:rsidR="001D2B00" w14:paraId="3D353C76" w14:textId="77777777" w:rsidTr="00B55478">
        <w:trPr>
          <w:trHeight w:val="449"/>
        </w:trPr>
        <w:tc>
          <w:tcPr>
            <w:tcW w:w="2904" w:type="dxa"/>
            <w:vMerge w:val="restart"/>
          </w:tcPr>
          <w:p w14:paraId="39976FB5" w14:textId="77777777" w:rsidR="001D2B00" w:rsidRDefault="001D2B00" w:rsidP="00012834">
            <w:r w:rsidRPr="00E15876">
              <w:t>Descriptive Statistics</w:t>
            </w:r>
          </w:p>
        </w:tc>
        <w:tc>
          <w:tcPr>
            <w:tcW w:w="1823" w:type="dxa"/>
            <w:gridSpan w:val="2"/>
            <w:tcBorders>
              <w:bottom w:val="double" w:sz="4" w:space="0" w:color="000000" w:themeColor="text1"/>
            </w:tcBorders>
          </w:tcPr>
          <w:p w14:paraId="01A5519E" w14:textId="77777777" w:rsidR="001D2B00" w:rsidRDefault="001D2B00" w:rsidP="00012834">
            <w:r w:rsidRPr="004D76FD">
              <w:t>R-squared</w:t>
            </w:r>
          </w:p>
        </w:tc>
        <w:tc>
          <w:tcPr>
            <w:tcW w:w="1504" w:type="dxa"/>
            <w:gridSpan w:val="2"/>
            <w:tcBorders>
              <w:bottom w:val="double" w:sz="4" w:space="0" w:color="000000" w:themeColor="text1"/>
            </w:tcBorders>
          </w:tcPr>
          <w:p w14:paraId="3E38CC3A" w14:textId="77777777" w:rsidR="001D2B00" w:rsidRDefault="001D2B00" w:rsidP="00012834">
            <w:r w:rsidRPr="004D76FD">
              <w:t>Adj. R-squared</w:t>
            </w:r>
          </w:p>
        </w:tc>
        <w:tc>
          <w:tcPr>
            <w:tcW w:w="1438" w:type="dxa"/>
            <w:gridSpan w:val="2"/>
            <w:tcBorders>
              <w:bottom w:val="double" w:sz="4" w:space="0" w:color="000000" w:themeColor="text1"/>
            </w:tcBorders>
          </w:tcPr>
          <w:p w14:paraId="23FF9EE5" w14:textId="77777777" w:rsidR="001D2B00" w:rsidRDefault="001D2B00" w:rsidP="00012834">
            <w:r w:rsidRPr="007B1F0A">
              <w:t>Pseudo R-</w:t>
            </w:r>
            <w:proofErr w:type="spellStart"/>
            <w:r w:rsidRPr="007B1F0A">
              <w:t>squ</w:t>
            </w:r>
            <w:proofErr w:type="spellEnd"/>
            <w:r w:rsidRPr="007B1F0A">
              <w:t>.</w:t>
            </w:r>
          </w:p>
        </w:tc>
        <w:tc>
          <w:tcPr>
            <w:tcW w:w="1438" w:type="dxa"/>
            <w:gridSpan w:val="2"/>
            <w:tcBorders>
              <w:bottom w:val="double" w:sz="4" w:space="0" w:color="000000" w:themeColor="text1"/>
            </w:tcBorders>
          </w:tcPr>
          <w:p w14:paraId="207F839F" w14:textId="77777777" w:rsidR="001D2B00" w:rsidRDefault="001D2B00" w:rsidP="00012834">
            <w:r w:rsidRPr="00991CAF">
              <w:t>Pearson chi2</w:t>
            </w:r>
          </w:p>
        </w:tc>
        <w:tc>
          <w:tcPr>
            <w:tcW w:w="1438" w:type="dxa"/>
            <w:gridSpan w:val="2"/>
            <w:tcBorders>
              <w:bottom w:val="double" w:sz="4" w:space="0" w:color="000000" w:themeColor="text1"/>
            </w:tcBorders>
          </w:tcPr>
          <w:p w14:paraId="56E928BA" w14:textId="77777777" w:rsidR="001D2B00" w:rsidRDefault="001D2B00" w:rsidP="00012834">
            <w:r w:rsidRPr="007C11A0">
              <w:t>Pseudo R-</w:t>
            </w:r>
            <w:proofErr w:type="spellStart"/>
            <w:r w:rsidRPr="007C11A0">
              <w:t>squ</w:t>
            </w:r>
            <w:proofErr w:type="spellEnd"/>
            <w:r w:rsidRPr="007C11A0">
              <w:t>.</w:t>
            </w:r>
          </w:p>
        </w:tc>
        <w:tc>
          <w:tcPr>
            <w:tcW w:w="1441" w:type="dxa"/>
            <w:gridSpan w:val="2"/>
            <w:tcBorders>
              <w:bottom w:val="double" w:sz="4" w:space="0" w:color="000000" w:themeColor="text1"/>
            </w:tcBorders>
          </w:tcPr>
          <w:p w14:paraId="49CC49BA" w14:textId="77777777" w:rsidR="001D2B00" w:rsidRDefault="001D2B00" w:rsidP="00012834">
            <w:r w:rsidRPr="00D71F64">
              <w:t>Pearson chi2</w:t>
            </w:r>
          </w:p>
        </w:tc>
      </w:tr>
      <w:tr w:rsidR="001D2B00" w14:paraId="494145B8" w14:textId="77777777" w:rsidTr="00B55478">
        <w:trPr>
          <w:trHeight w:val="615"/>
        </w:trPr>
        <w:tc>
          <w:tcPr>
            <w:tcW w:w="2904" w:type="dxa"/>
            <w:vMerge/>
          </w:tcPr>
          <w:p w14:paraId="3E5D572E" w14:textId="77777777" w:rsidR="001D2B00" w:rsidRDefault="001D2B00" w:rsidP="00012834"/>
        </w:tc>
        <w:tc>
          <w:tcPr>
            <w:tcW w:w="1823" w:type="dxa"/>
            <w:gridSpan w:val="2"/>
            <w:tcBorders>
              <w:top w:val="double" w:sz="4" w:space="0" w:color="000000" w:themeColor="text1"/>
            </w:tcBorders>
          </w:tcPr>
          <w:p w14:paraId="1DE65129" w14:textId="5BA46CF4" w:rsidR="001D2B00" w:rsidRDefault="001D2B00" w:rsidP="00012834">
            <w:r>
              <w:t>0.</w:t>
            </w:r>
            <w:r w:rsidR="00E96413">
              <w:t>100</w:t>
            </w:r>
          </w:p>
        </w:tc>
        <w:tc>
          <w:tcPr>
            <w:tcW w:w="1504" w:type="dxa"/>
            <w:gridSpan w:val="2"/>
            <w:tcBorders>
              <w:top w:val="double" w:sz="4" w:space="0" w:color="000000" w:themeColor="text1"/>
            </w:tcBorders>
          </w:tcPr>
          <w:p w14:paraId="27C45661" w14:textId="34072E5B" w:rsidR="001D2B00" w:rsidRDefault="001D2B00" w:rsidP="00012834">
            <w:r>
              <w:t>0.</w:t>
            </w:r>
            <w:r w:rsidR="00E96413">
              <w:t>091</w:t>
            </w:r>
          </w:p>
        </w:tc>
        <w:tc>
          <w:tcPr>
            <w:tcW w:w="1438" w:type="dxa"/>
            <w:gridSpan w:val="2"/>
            <w:tcBorders>
              <w:top w:val="double" w:sz="4" w:space="0" w:color="000000" w:themeColor="text1"/>
            </w:tcBorders>
          </w:tcPr>
          <w:p w14:paraId="3232A1D4" w14:textId="77777777" w:rsidR="001D2B00" w:rsidRDefault="001D2B00" w:rsidP="00012834">
            <w:r>
              <w:t>1.000</w:t>
            </w:r>
          </w:p>
        </w:tc>
        <w:tc>
          <w:tcPr>
            <w:tcW w:w="1438" w:type="dxa"/>
            <w:gridSpan w:val="2"/>
            <w:tcBorders>
              <w:top w:val="double" w:sz="4" w:space="0" w:color="000000" w:themeColor="text1"/>
            </w:tcBorders>
          </w:tcPr>
          <w:p w14:paraId="5B770CA5" w14:textId="1EB99912" w:rsidR="001D2B00" w:rsidRDefault="00BA3026" w:rsidP="00012834">
            <w:r>
              <w:t>1.58e05</w:t>
            </w:r>
          </w:p>
        </w:tc>
        <w:tc>
          <w:tcPr>
            <w:tcW w:w="1438" w:type="dxa"/>
            <w:gridSpan w:val="2"/>
            <w:tcBorders>
              <w:top w:val="double" w:sz="4" w:space="0" w:color="000000" w:themeColor="text1"/>
            </w:tcBorders>
          </w:tcPr>
          <w:p w14:paraId="012CEC7D" w14:textId="77777777" w:rsidR="001D2B00" w:rsidRDefault="001D2B00" w:rsidP="00012834">
            <w:r w:rsidRPr="00AC679A">
              <w:t>0.5533</w:t>
            </w:r>
          </w:p>
        </w:tc>
        <w:tc>
          <w:tcPr>
            <w:tcW w:w="1441" w:type="dxa"/>
            <w:gridSpan w:val="2"/>
            <w:tcBorders>
              <w:top w:val="double" w:sz="4" w:space="0" w:color="000000" w:themeColor="text1"/>
            </w:tcBorders>
          </w:tcPr>
          <w:p w14:paraId="33792305" w14:textId="77777777" w:rsidR="001D2B00" w:rsidRDefault="001D2B00" w:rsidP="00012834">
            <w:r>
              <w:t>135</w:t>
            </w:r>
          </w:p>
        </w:tc>
      </w:tr>
      <w:tr w:rsidR="001D2B00" w14:paraId="17AC8B85" w14:textId="77777777" w:rsidTr="00B55478">
        <w:trPr>
          <w:trHeight w:val="665"/>
        </w:trPr>
        <w:tc>
          <w:tcPr>
            <w:tcW w:w="2904" w:type="dxa"/>
            <w:tcBorders>
              <w:bottom w:val="double" w:sz="4" w:space="0" w:color="000000" w:themeColor="text1"/>
            </w:tcBorders>
          </w:tcPr>
          <w:p w14:paraId="681C6D16" w14:textId="77777777" w:rsidR="001D2B00" w:rsidRDefault="001D2B00" w:rsidP="00012834">
            <w:r>
              <w:t xml:space="preserve">Independent Variable </w:t>
            </w:r>
          </w:p>
        </w:tc>
        <w:tc>
          <w:tcPr>
            <w:tcW w:w="1311" w:type="dxa"/>
            <w:tcBorders>
              <w:bottom w:val="double" w:sz="4" w:space="0" w:color="000000" w:themeColor="text1"/>
            </w:tcBorders>
          </w:tcPr>
          <w:p w14:paraId="2591C0DB" w14:textId="77777777" w:rsidR="001D2B00" w:rsidRDefault="001D2B00" w:rsidP="00012834">
            <w:r>
              <w:t>Coef.</w:t>
            </w:r>
          </w:p>
        </w:tc>
        <w:tc>
          <w:tcPr>
            <w:tcW w:w="1054" w:type="dxa"/>
            <w:gridSpan w:val="2"/>
            <w:tcBorders>
              <w:bottom w:val="double" w:sz="4" w:space="0" w:color="000000" w:themeColor="text1"/>
            </w:tcBorders>
          </w:tcPr>
          <w:p w14:paraId="63A05F8F" w14:textId="77777777" w:rsidR="001D2B00" w:rsidRDefault="001D2B00" w:rsidP="00012834">
            <w:r>
              <w:t>Std. error</w:t>
            </w:r>
          </w:p>
        </w:tc>
        <w:tc>
          <w:tcPr>
            <w:tcW w:w="962" w:type="dxa"/>
            <w:tcBorders>
              <w:bottom w:val="double" w:sz="4" w:space="0" w:color="000000" w:themeColor="text1"/>
            </w:tcBorders>
          </w:tcPr>
          <w:p w14:paraId="1A7ECE2A" w14:textId="77777777" w:rsidR="001D2B00" w:rsidRDefault="001D2B00" w:rsidP="00012834">
            <w:r>
              <w:t>P-value</w:t>
            </w:r>
          </w:p>
        </w:tc>
        <w:tc>
          <w:tcPr>
            <w:tcW w:w="957" w:type="dxa"/>
            <w:tcBorders>
              <w:bottom w:val="double" w:sz="4" w:space="0" w:color="000000" w:themeColor="text1"/>
            </w:tcBorders>
          </w:tcPr>
          <w:p w14:paraId="0DB7D33D" w14:textId="77777777" w:rsidR="001D2B00" w:rsidRDefault="001D2B00" w:rsidP="00012834">
            <w:r>
              <w:t>Coef.</w:t>
            </w:r>
          </w:p>
        </w:tc>
        <w:tc>
          <w:tcPr>
            <w:tcW w:w="958" w:type="dxa"/>
            <w:gridSpan w:val="2"/>
            <w:tcBorders>
              <w:bottom w:val="double" w:sz="4" w:space="0" w:color="000000" w:themeColor="text1"/>
            </w:tcBorders>
          </w:tcPr>
          <w:p w14:paraId="602F848E" w14:textId="77777777" w:rsidR="001D2B00" w:rsidRDefault="001D2B00" w:rsidP="00012834">
            <w:r>
              <w:t>Std. error</w:t>
            </w:r>
          </w:p>
        </w:tc>
        <w:tc>
          <w:tcPr>
            <w:tcW w:w="961" w:type="dxa"/>
            <w:tcBorders>
              <w:bottom w:val="double" w:sz="4" w:space="0" w:color="000000" w:themeColor="text1"/>
            </w:tcBorders>
          </w:tcPr>
          <w:p w14:paraId="19FD1AAC" w14:textId="77777777" w:rsidR="001D2B00" w:rsidRDefault="001D2B00" w:rsidP="00012834">
            <w:r>
              <w:t>P-value</w:t>
            </w:r>
          </w:p>
        </w:tc>
        <w:tc>
          <w:tcPr>
            <w:tcW w:w="957" w:type="dxa"/>
            <w:tcBorders>
              <w:bottom w:val="double" w:sz="4" w:space="0" w:color="000000" w:themeColor="text1"/>
            </w:tcBorders>
          </w:tcPr>
          <w:p w14:paraId="1DF4FF38" w14:textId="77777777" w:rsidR="001D2B00" w:rsidRDefault="001D2B00" w:rsidP="00012834">
            <w:r>
              <w:t>Coef.</w:t>
            </w:r>
          </w:p>
        </w:tc>
        <w:tc>
          <w:tcPr>
            <w:tcW w:w="957" w:type="dxa"/>
            <w:gridSpan w:val="2"/>
            <w:tcBorders>
              <w:bottom w:val="double" w:sz="4" w:space="0" w:color="000000" w:themeColor="text1"/>
            </w:tcBorders>
          </w:tcPr>
          <w:p w14:paraId="5AEFCCCD" w14:textId="77777777" w:rsidR="001D2B00" w:rsidRDefault="001D2B00" w:rsidP="00012834">
            <w:r>
              <w:t>Std. error</w:t>
            </w:r>
          </w:p>
        </w:tc>
        <w:tc>
          <w:tcPr>
            <w:tcW w:w="965" w:type="dxa"/>
            <w:tcBorders>
              <w:bottom w:val="double" w:sz="4" w:space="0" w:color="000000" w:themeColor="text1"/>
            </w:tcBorders>
          </w:tcPr>
          <w:p w14:paraId="3C90BCEC" w14:textId="77777777" w:rsidR="001D2B00" w:rsidRDefault="001D2B00" w:rsidP="00012834">
            <w:r>
              <w:t>P-value</w:t>
            </w:r>
          </w:p>
        </w:tc>
      </w:tr>
      <w:tr w:rsidR="001D2B00" w14:paraId="774E7FF6" w14:textId="77777777" w:rsidTr="00B55478">
        <w:trPr>
          <w:trHeight w:val="615"/>
        </w:trPr>
        <w:tc>
          <w:tcPr>
            <w:tcW w:w="2904" w:type="dxa"/>
            <w:tcBorders>
              <w:top w:val="double" w:sz="4" w:space="0" w:color="000000" w:themeColor="text1"/>
              <w:bottom w:val="single" w:sz="4" w:space="0" w:color="000000" w:themeColor="text1"/>
            </w:tcBorders>
          </w:tcPr>
          <w:p w14:paraId="5171225D" w14:textId="77777777" w:rsidR="001D2B00" w:rsidRDefault="001D2B00" w:rsidP="00012834">
            <w:r w:rsidRPr="00E97DE9">
              <w:t>const</w:t>
            </w:r>
          </w:p>
        </w:tc>
        <w:tc>
          <w:tcPr>
            <w:tcW w:w="1311" w:type="dxa"/>
            <w:tcBorders>
              <w:top w:val="double" w:sz="4" w:space="0" w:color="000000" w:themeColor="text1"/>
              <w:bottom w:val="single" w:sz="4" w:space="0" w:color="000000" w:themeColor="text1"/>
            </w:tcBorders>
          </w:tcPr>
          <w:p w14:paraId="7C403AB3" w14:textId="522631FF" w:rsidR="001D2B00" w:rsidRDefault="008601BA" w:rsidP="00012834">
            <w:r w:rsidRPr="008601BA">
              <w:t>246.5270</w:t>
            </w:r>
          </w:p>
        </w:tc>
        <w:tc>
          <w:tcPr>
            <w:tcW w:w="1054" w:type="dxa"/>
            <w:gridSpan w:val="2"/>
            <w:tcBorders>
              <w:top w:val="double" w:sz="4" w:space="0" w:color="000000" w:themeColor="text1"/>
              <w:bottom w:val="single" w:sz="4" w:space="0" w:color="000000" w:themeColor="text1"/>
            </w:tcBorders>
          </w:tcPr>
          <w:p w14:paraId="4718DAF7" w14:textId="33EA3231" w:rsidR="001D2B00" w:rsidRDefault="00CF0AE6" w:rsidP="00012834">
            <w:r w:rsidRPr="00CF0AE6">
              <w:t>402.407</w:t>
            </w:r>
          </w:p>
        </w:tc>
        <w:tc>
          <w:tcPr>
            <w:tcW w:w="962" w:type="dxa"/>
            <w:tcBorders>
              <w:top w:val="double" w:sz="4" w:space="0" w:color="000000" w:themeColor="text1"/>
              <w:bottom w:val="single" w:sz="4" w:space="0" w:color="000000" w:themeColor="text1"/>
            </w:tcBorders>
          </w:tcPr>
          <w:p w14:paraId="1F950BFA" w14:textId="382682A9" w:rsidR="001D2B00" w:rsidRDefault="00CF0AE6" w:rsidP="00012834">
            <w:r w:rsidRPr="00CF0AE6">
              <w:t>0.541</w:t>
            </w:r>
          </w:p>
        </w:tc>
        <w:tc>
          <w:tcPr>
            <w:tcW w:w="957" w:type="dxa"/>
            <w:tcBorders>
              <w:top w:val="double" w:sz="4" w:space="0" w:color="000000" w:themeColor="text1"/>
              <w:bottom w:val="single" w:sz="4" w:space="0" w:color="000000" w:themeColor="text1"/>
            </w:tcBorders>
          </w:tcPr>
          <w:p w14:paraId="33F92BEB" w14:textId="1D9AAED4" w:rsidR="001D2B00" w:rsidRDefault="009B0F9D" w:rsidP="00012834">
            <w:r w:rsidRPr="009B0F9D">
              <w:t xml:space="preserve">5.5159      </w:t>
            </w:r>
          </w:p>
        </w:tc>
        <w:tc>
          <w:tcPr>
            <w:tcW w:w="958" w:type="dxa"/>
            <w:gridSpan w:val="2"/>
            <w:tcBorders>
              <w:top w:val="double" w:sz="4" w:space="0" w:color="000000" w:themeColor="text1"/>
              <w:bottom w:val="single" w:sz="4" w:space="0" w:color="000000" w:themeColor="text1"/>
            </w:tcBorders>
          </w:tcPr>
          <w:p w14:paraId="7916B5C0" w14:textId="419DDF46" w:rsidR="001D2B00" w:rsidRDefault="00AE38EF" w:rsidP="00012834">
            <w:r w:rsidRPr="00AE38EF">
              <w:t>0.032</w:t>
            </w:r>
          </w:p>
        </w:tc>
        <w:tc>
          <w:tcPr>
            <w:tcW w:w="961" w:type="dxa"/>
            <w:tcBorders>
              <w:top w:val="double" w:sz="4" w:space="0" w:color="000000" w:themeColor="text1"/>
              <w:bottom w:val="single" w:sz="4" w:space="0" w:color="000000" w:themeColor="text1"/>
            </w:tcBorders>
          </w:tcPr>
          <w:p w14:paraId="77478FB7" w14:textId="77777777" w:rsidR="001D2B00" w:rsidRDefault="001D2B00" w:rsidP="00012834">
            <w:r>
              <w:t>0.000</w:t>
            </w:r>
          </w:p>
        </w:tc>
        <w:tc>
          <w:tcPr>
            <w:tcW w:w="957" w:type="dxa"/>
            <w:tcBorders>
              <w:top w:val="double" w:sz="4" w:space="0" w:color="000000" w:themeColor="text1"/>
              <w:bottom w:val="single" w:sz="4" w:space="0" w:color="000000" w:themeColor="text1"/>
            </w:tcBorders>
          </w:tcPr>
          <w:p w14:paraId="0F61612F" w14:textId="1FD75DF9" w:rsidR="001D2B00" w:rsidRDefault="00B4266B" w:rsidP="00012834">
            <w:r>
              <w:t>5.7802</w:t>
            </w:r>
          </w:p>
        </w:tc>
        <w:tc>
          <w:tcPr>
            <w:tcW w:w="957" w:type="dxa"/>
            <w:gridSpan w:val="2"/>
            <w:tcBorders>
              <w:top w:val="double" w:sz="4" w:space="0" w:color="000000" w:themeColor="text1"/>
              <w:bottom w:val="single" w:sz="4" w:space="0" w:color="000000" w:themeColor="text1"/>
            </w:tcBorders>
          </w:tcPr>
          <w:p w14:paraId="25DA0BBD" w14:textId="58F98568" w:rsidR="001D2B00" w:rsidRDefault="001D2B00" w:rsidP="00012834">
            <w:r>
              <w:t>0.</w:t>
            </w:r>
            <w:r w:rsidR="00B4266B">
              <w:t>588</w:t>
            </w:r>
          </w:p>
        </w:tc>
        <w:tc>
          <w:tcPr>
            <w:tcW w:w="965" w:type="dxa"/>
            <w:tcBorders>
              <w:top w:val="double" w:sz="4" w:space="0" w:color="000000" w:themeColor="text1"/>
              <w:bottom w:val="single" w:sz="4" w:space="0" w:color="000000" w:themeColor="text1"/>
            </w:tcBorders>
          </w:tcPr>
          <w:p w14:paraId="390105F6" w14:textId="107DF438" w:rsidR="001D2B00" w:rsidRDefault="001D2B00" w:rsidP="00012834">
            <w:r>
              <w:t>0.00</w:t>
            </w:r>
            <w:r w:rsidR="00EC66C4">
              <w:t>0</w:t>
            </w:r>
          </w:p>
        </w:tc>
      </w:tr>
      <w:tr w:rsidR="001D2B00" w14:paraId="1512B130" w14:textId="77777777" w:rsidTr="00B55478">
        <w:trPr>
          <w:trHeight w:val="615"/>
        </w:trPr>
        <w:tc>
          <w:tcPr>
            <w:tcW w:w="2904" w:type="dxa"/>
            <w:tcBorders>
              <w:top w:val="dotDotDash" w:sz="4" w:space="0" w:color="000000" w:themeColor="text1"/>
              <w:bottom w:val="single" w:sz="4" w:space="0" w:color="000000" w:themeColor="text1"/>
            </w:tcBorders>
          </w:tcPr>
          <w:p w14:paraId="198FF927" w14:textId="1DC7446B" w:rsidR="001D2B00" w:rsidRDefault="008601BA" w:rsidP="00012834">
            <w:proofErr w:type="spellStart"/>
            <w:r w:rsidRPr="008601BA">
              <w:t>number_of_attacks</w:t>
            </w:r>
            <w:proofErr w:type="spellEnd"/>
            <w:r w:rsidRPr="008601BA">
              <w:t xml:space="preserve">    </w:t>
            </w:r>
          </w:p>
        </w:tc>
        <w:tc>
          <w:tcPr>
            <w:tcW w:w="1311" w:type="dxa"/>
            <w:tcBorders>
              <w:top w:val="dotDotDash" w:sz="4" w:space="0" w:color="000000" w:themeColor="text1"/>
              <w:bottom w:val="single" w:sz="4" w:space="0" w:color="000000" w:themeColor="text1"/>
            </w:tcBorders>
          </w:tcPr>
          <w:p w14:paraId="43561F84" w14:textId="4BB519F8" w:rsidR="001D2B00" w:rsidRDefault="008601BA" w:rsidP="00012834">
            <w:r w:rsidRPr="008601BA">
              <w:t>21.4763</w:t>
            </w:r>
          </w:p>
        </w:tc>
        <w:tc>
          <w:tcPr>
            <w:tcW w:w="1054" w:type="dxa"/>
            <w:gridSpan w:val="2"/>
            <w:tcBorders>
              <w:top w:val="dotDotDash" w:sz="4" w:space="0" w:color="000000" w:themeColor="text1"/>
              <w:bottom w:val="single" w:sz="4" w:space="0" w:color="000000" w:themeColor="text1"/>
            </w:tcBorders>
          </w:tcPr>
          <w:p w14:paraId="5A03D654" w14:textId="0617BE22" w:rsidR="001D2B00" w:rsidRDefault="00CF0AE6" w:rsidP="00012834">
            <w:r w:rsidRPr="00CF0AE6">
              <w:t>5.597</w:t>
            </w:r>
          </w:p>
        </w:tc>
        <w:tc>
          <w:tcPr>
            <w:tcW w:w="962" w:type="dxa"/>
            <w:tcBorders>
              <w:top w:val="dotDotDash" w:sz="4" w:space="0" w:color="000000" w:themeColor="text1"/>
              <w:bottom w:val="single" w:sz="4" w:space="0" w:color="000000" w:themeColor="text1"/>
            </w:tcBorders>
          </w:tcPr>
          <w:p w14:paraId="60424A60" w14:textId="77777777" w:rsidR="001D2B00" w:rsidRDefault="001D2B00" w:rsidP="00012834">
            <w:r>
              <w:t>0.000</w:t>
            </w:r>
          </w:p>
        </w:tc>
        <w:tc>
          <w:tcPr>
            <w:tcW w:w="957" w:type="dxa"/>
            <w:tcBorders>
              <w:top w:val="dotDotDash" w:sz="4" w:space="0" w:color="000000" w:themeColor="text1"/>
              <w:bottom w:val="single" w:sz="4" w:space="0" w:color="000000" w:themeColor="text1"/>
            </w:tcBorders>
          </w:tcPr>
          <w:p w14:paraId="6A2C3A5C" w14:textId="389F06DC" w:rsidR="001D2B00" w:rsidRDefault="00AE38EF" w:rsidP="00012834">
            <w:r w:rsidRPr="00AE38EF">
              <w:t>0.0458</w:t>
            </w:r>
          </w:p>
        </w:tc>
        <w:tc>
          <w:tcPr>
            <w:tcW w:w="958" w:type="dxa"/>
            <w:gridSpan w:val="2"/>
            <w:tcBorders>
              <w:top w:val="dotDotDash" w:sz="4" w:space="0" w:color="000000" w:themeColor="text1"/>
              <w:bottom w:val="single" w:sz="4" w:space="0" w:color="000000" w:themeColor="text1"/>
            </w:tcBorders>
          </w:tcPr>
          <w:p w14:paraId="3DC7D46E" w14:textId="373F40F2" w:rsidR="001D2B00" w:rsidRDefault="001D2B00" w:rsidP="00012834">
            <w:r>
              <w:t>0.00</w:t>
            </w:r>
            <w:r w:rsidR="00AE38EF">
              <w:t>0</w:t>
            </w:r>
          </w:p>
        </w:tc>
        <w:tc>
          <w:tcPr>
            <w:tcW w:w="961" w:type="dxa"/>
            <w:tcBorders>
              <w:top w:val="dotDotDash" w:sz="4" w:space="0" w:color="000000" w:themeColor="text1"/>
              <w:bottom w:val="single" w:sz="4" w:space="0" w:color="000000" w:themeColor="text1"/>
            </w:tcBorders>
          </w:tcPr>
          <w:p w14:paraId="362D6737" w14:textId="77777777" w:rsidR="001D2B00" w:rsidRDefault="001D2B00" w:rsidP="00012834">
            <w:r>
              <w:t>0.000</w:t>
            </w:r>
          </w:p>
        </w:tc>
        <w:tc>
          <w:tcPr>
            <w:tcW w:w="957" w:type="dxa"/>
            <w:tcBorders>
              <w:top w:val="dotDotDash" w:sz="4" w:space="0" w:color="000000" w:themeColor="text1"/>
              <w:bottom w:val="single" w:sz="4" w:space="0" w:color="000000" w:themeColor="text1"/>
            </w:tcBorders>
          </w:tcPr>
          <w:p w14:paraId="06DD6800" w14:textId="2F52DBC9" w:rsidR="001D2B00" w:rsidRDefault="001D2B00" w:rsidP="00012834">
            <w:r>
              <w:t>0.</w:t>
            </w:r>
            <w:r w:rsidR="00B4266B">
              <w:t>0453</w:t>
            </w:r>
          </w:p>
        </w:tc>
        <w:tc>
          <w:tcPr>
            <w:tcW w:w="957" w:type="dxa"/>
            <w:gridSpan w:val="2"/>
            <w:tcBorders>
              <w:top w:val="dotDotDash" w:sz="4" w:space="0" w:color="000000" w:themeColor="text1"/>
              <w:bottom w:val="single" w:sz="4" w:space="0" w:color="000000" w:themeColor="text1"/>
            </w:tcBorders>
          </w:tcPr>
          <w:p w14:paraId="76EB7242" w14:textId="3275A699" w:rsidR="001D2B00" w:rsidRDefault="001D2B00" w:rsidP="00012834">
            <w:r>
              <w:t>0.0</w:t>
            </w:r>
            <w:r w:rsidR="00B4266B">
              <w:t>08</w:t>
            </w:r>
          </w:p>
        </w:tc>
        <w:tc>
          <w:tcPr>
            <w:tcW w:w="965" w:type="dxa"/>
            <w:tcBorders>
              <w:top w:val="dotDotDash" w:sz="4" w:space="0" w:color="000000" w:themeColor="text1"/>
              <w:bottom w:val="single" w:sz="4" w:space="0" w:color="000000" w:themeColor="text1"/>
            </w:tcBorders>
          </w:tcPr>
          <w:p w14:paraId="418B38E6" w14:textId="0F5F37EE" w:rsidR="001D2B00" w:rsidRDefault="001D2B00" w:rsidP="00012834">
            <w:r>
              <w:t>0.00</w:t>
            </w:r>
            <w:r w:rsidR="00EC66C4">
              <w:t>0</w:t>
            </w:r>
          </w:p>
        </w:tc>
      </w:tr>
      <w:tr w:rsidR="001D2B00" w14:paraId="036C46C4" w14:textId="77777777" w:rsidTr="00B55478">
        <w:trPr>
          <w:trHeight w:val="615"/>
        </w:trPr>
        <w:tc>
          <w:tcPr>
            <w:tcW w:w="2904" w:type="dxa"/>
            <w:tcBorders>
              <w:top w:val="dotDotDash" w:sz="4" w:space="0" w:color="000000" w:themeColor="text1"/>
              <w:bottom w:val="single" w:sz="4" w:space="0" w:color="000000" w:themeColor="text1"/>
            </w:tcBorders>
          </w:tcPr>
          <w:p w14:paraId="09244BEB" w14:textId="0BA582B0" w:rsidR="001D2B00" w:rsidRDefault="008601BA" w:rsidP="00012834">
            <w:proofErr w:type="spellStart"/>
            <w:r w:rsidRPr="008601BA">
              <w:t>Distance_km</w:t>
            </w:r>
            <w:proofErr w:type="spellEnd"/>
          </w:p>
        </w:tc>
        <w:tc>
          <w:tcPr>
            <w:tcW w:w="1311" w:type="dxa"/>
            <w:tcBorders>
              <w:top w:val="dotDotDash" w:sz="4" w:space="0" w:color="000000" w:themeColor="text1"/>
              <w:bottom w:val="single" w:sz="4" w:space="0" w:color="000000" w:themeColor="text1"/>
            </w:tcBorders>
          </w:tcPr>
          <w:p w14:paraId="508122CE" w14:textId="6165909F" w:rsidR="001D2B00" w:rsidRDefault="008601BA" w:rsidP="00012834">
            <w:r w:rsidRPr="008601BA">
              <w:t>-46.4522</w:t>
            </w:r>
          </w:p>
        </w:tc>
        <w:tc>
          <w:tcPr>
            <w:tcW w:w="1054" w:type="dxa"/>
            <w:gridSpan w:val="2"/>
            <w:tcBorders>
              <w:top w:val="dotDotDash" w:sz="4" w:space="0" w:color="000000" w:themeColor="text1"/>
              <w:bottom w:val="single" w:sz="4" w:space="0" w:color="000000" w:themeColor="text1"/>
            </w:tcBorders>
          </w:tcPr>
          <w:p w14:paraId="052107AA" w14:textId="4B0E4444" w:rsidR="001D2B00" w:rsidRDefault="00CF0AE6" w:rsidP="00012834">
            <w:r w:rsidRPr="00CF0AE6">
              <w:t>21.011</w:t>
            </w:r>
          </w:p>
        </w:tc>
        <w:tc>
          <w:tcPr>
            <w:tcW w:w="962" w:type="dxa"/>
            <w:tcBorders>
              <w:top w:val="dotDotDash" w:sz="4" w:space="0" w:color="000000" w:themeColor="text1"/>
              <w:bottom w:val="single" w:sz="4" w:space="0" w:color="000000" w:themeColor="text1"/>
            </w:tcBorders>
          </w:tcPr>
          <w:p w14:paraId="5F2FBB87" w14:textId="01CC46F4" w:rsidR="001D2B00" w:rsidRDefault="00A073FD" w:rsidP="00012834">
            <w:r w:rsidRPr="00A073FD">
              <w:t>0.028</w:t>
            </w:r>
          </w:p>
        </w:tc>
        <w:tc>
          <w:tcPr>
            <w:tcW w:w="957" w:type="dxa"/>
            <w:tcBorders>
              <w:top w:val="dotDotDash" w:sz="4" w:space="0" w:color="000000" w:themeColor="text1"/>
              <w:bottom w:val="single" w:sz="4" w:space="0" w:color="000000" w:themeColor="text1"/>
            </w:tcBorders>
          </w:tcPr>
          <w:p w14:paraId="453A21C7" w14:textId="37307FE5" w:rsidR="001D2B00" w:rsidRDefault="00AE38EF" w:rsidP="00012834">
            <w:r w:rsidRPr="00AE38EF">
              <w:t>-0.0979</w:t>
            </w:r>
          </w:p>
        </w:tc>
        <w:tc>
          <w:tcPr>
            <w:tcW w:w="958" w:type="dxa"/>
            <w:gridSpan w:val="2"/>
            <w:tcBorders>
              <w:top w:val="dotDotDash" w:sz="4" w:space="0" w:color="000000" w:themeColor="text1"/>
              <w:bottom w:val="single" w:sz="4" w:space="0" w:color="000000" w:themeColor="text1"/>
            </w:tcBorders>
          </w:tcPr>
          <w:p w14:paraId="622EB32C" w14:textId="77777777" w:rsidR="001D2B00" w:rsidRDefault="001D2B00" w:rsidP="00012834">
            <w:r>
              <w:t>0.002</w:t>
            </w:r>
          </w:p>
        </w:tc>
        <w:tc>
          <w:tcPr>
            <w:tcW w:w="961" w:type="dxa"/>
            <w:tcBorders>
              <w:top w:val="dotDotDash" w:sz="4" w:space="0" w:color="000000" w:themeColor="text1"/>
              <w:bottom w:val="single" w:sz="4" w:space="0" w:color="000000" w:themeColor="text1"/>
            </w:tcBorders>
          </w:tcPr>
          <w:p w14:paraId="349C7DB2" w14:textId="77777777" w:rsidR="001D2B00" w:rsidRDefault="001D2B00" w:rsidP="00012834">
            <w:r>
              <w:t>0.000</w:t>
            </w:r>
          </w:p>
        </w:tc>
        <w:tc>
          <w:tcPr>
            <w:tcW w:w="957" w:type="dxa"/>
            <w:tcBorders>
              <w:top w:val="dotDotDash" w:sz="4" w:space="0" w:color="000000" w:themeColor="text1"/>
              <w:bottom w:val="single" w:sz="4" w:space="0" w:color="000000" w:themeColor="text1"/>
            </w:tcBorders>
          </w:tcPr>
          <w:p w14:paraId="728EDFEA" w14:textId="28A95D95" w:rsidR="001D2B00" w:rsidRDefault="001D2B00" w:rsidP="00012834">
            <w:r>
              <w:t>-0.</w:t>
            </w:r>
            <w:r w:rsidR="00B4266B">
              <w:t>1154</w:t>
            </w:r>
          </w:p>
        </w:tc>
        <w:tc>
          <w:tcPr>
            <w:tcW w:w="957" w:type="dxa"/>
            <w:gridSpan w:val="2"/>
            <w:tcBorders>
              <w:top w:val="dotDotDash" w:sz="4" w:space="0" w:color="000000" w:themeColor="text1"/>
              <w:bottom w:val="single" w:sz="4" w:space="0" w:color="000000" w:themeColor="text1"/>
            </w:tcBorders>
          </w:tcPr>
          <w:p w14:paraId="6E31146F" w14:textId="3FC392D2" w:rsidR="001D2B00" w:rsidRDefault="001D2B00" w:rsidP="00012834">
            <w:r>
              <w:t>0.0</w:t>
            </w:r>
            <w:r w:rsidR="00B4266B">
              <w:t>31</w:t>
            </w:r>
          </w:p>
        </w:tc>
        <w:tc>
          <w:tcPr>
            <w:tcW w:w="965" w:type="dxa"/>
            <w:tcBorders>
              <w:top w:val="dotDotDash" w:sz="4" w:space="0" w:color="000000" w:themeColor="text1"/>
              <w:bottom w:val="single" w:sz="4" w:space="0" w:color="000000" w:themeColor="text1"/>
            </w:tcBorders>
          </w:tcPr>
          <w:p w14:paraId="6BE9CD0C" w14:textId="7198CB04" w:rsidR="001D2B00" w:rsidRDefault="001D2B00" w:rsidP="00012834">
            <w:r>
              <w:t>0.</w:t>
            </w:r>
            <w:r w:rsidR="00EC66C4">
              <w:t>000</w:t>
            </w:r>
          </w:p>
        </w:tc>
      </w:tr>
      <w:tr w:rsidR="00143F0A" w14:paraId="158C110B" w14:textId="77777777" w:rsidTr="00B55478">
        <w:trPr>
          <w:trHeight w:val="615"/>
        </w:trPr>
        <w:tc>
          <w:tcPr>
            <w:tcW w:w="2904" w:type="dxa"/>
            <w:tcBorders>
              <w:top w:val="single" w:sz="4" w:space="0" w:color="000000" w:themeColor="text1"/>
            </w:tcBorders>
          </w:tcPr>
          <w:p w14:paraId="5C697A0C" w14:textId="6F8D82B8" w:rsidR="00143F0A" w:rsidRDefault="00143F0A" w:rsidP="00143F0A">
            <w:r>
              <w:t xml:space="preserve">Predicted </w:t>
            </w:r>
            <w:proofErr w:type="gramStart"/>
            <w:r>
              <w:t># of injuries</w:t>
            </w:r>
            <w:proofErr w:type="gramEnd"/>
            <w:r>
              <w:t xml:space="preserve"> (95% CI)</w:t>
            </w:r>
          </w:p>
        </w:tc>
        <w:tc>
          <w:tcPr>
            <w:tcW w:w="3327" w:type="dxa"/>
            <w:gridSpan w:val="4"/>
            <w:tcBorders>
              <w:top w:val="single" w:sz="4" w:space="0" w:color="000000" w:themeColor="text1"/>
            </w:tcBorders>
          </w:tcPr>
          <w:p w14:paraId="557BF3ED" w14:textId="7554D2A3" w:rsidR="00143F0A" w:rsidRDefault="00143F0A" w:rsidP="00143F0A">
            <w:r>
              <w:t>81971.08 (</w:t>
            </w:r>
            <w:r w:rsidR="00B26190" w:rsidRPr="00B26190">
              <w:t>-142495.65, 306437.82</w:t>
            </w:r>
            <w:r w:rsidR="00B26190">
              <w:t>)</w:t>
            </w:r>
          </w:p>
        </w:tc>
        <w:tc>
          <w:tcPr>
            <w:tcW w:w="2876" w:type="dxa"/>
            <w:gridSpan w:val="4"/>
            <w:tcBorders>
              <w:top w:val="single" w:sz="4" w:space="0" w:color="000000" w:themeColor="text1"/>
            </w:tcBorders>
          </w:tcPr>
          <w:p w14:paraId="0F49B593" w14:textId="77777777" w:rsidR="00143F0A" w:rsidRDefault="00143F0A" w:rsidP="00143F0A"/>
        </w:tc>
        <w:tc>
          <w:tcPr>
            <w:tcW w:w="2879" w:type="dxa"/>
            <w:gridSpan w:val="4"/>
            <w:tcBorders>
              <w:top w:val="single" w:sz="4" w:space="0" w:color="000000" w:themeColor="text1"/>
            </w:tcBorders>
          </w:tcPr>
          <w:p w14:paraId="19C78027" w14:textId="77777777" w:rsidR="00143F0A" w:rsidRDefault="00143F0A" w:rsidP="00143F0A"/>
        </w:tc>
      </w:tr>
      <w:tr w:rsidR="00143F0A" w14:paraId="4EA80BEC" w14:textId="77777777" w:rsidTr="00B55478">
        <w:trPr>
          <w:trHeight w:val="615"/>
        </w:trPr>
        <w:tc>
          <w:tcPr>
            <w:tcW w:w="2904" w:type="dxa"/>
            <w:tcBorders>
              <w:top w:val="single" w:sz="4" w:space="0" w:color="000000" w:themeColor="text1"/>
            </w:tcBorders>
          </w:tcPr>
          <w:p w14:paraId="32CC24ED" w14:textId="1FDE445D" w:rsidR="00143F0A" w:rsidRDefault="00143F0A" w:rsidP="00143F0A">
            <w:r>
              <w:t>Predicted # of surgeries (95% Ci)</w:t>
            </w:r>
          </w:p>
        </w:tc>
        <w:tc>
          <w:tcPr>
            <w:tcW w:w="3327" w:type="dxa"/>
            <w:gridSpan w:val="4"/>
            <w:tcBorders>
              <w:top w:val="single" w:sz="4" w:space="0" w:color="000000" w:themeColor="text1"/>
            </w:tcBorders>
          </w:tcPr>
          <w:p w14:paraId="5CB162A6" w14:textId="307CBD76" w:rsidR="00143F0A" w:rsidRDefault="00B26190" w:rsidP="00143F0A">
            <w:r w:rsidRPr="00B26190">
              <w:t>19263.20</w:t>
            </w:r>
            <w:r>
              <w:t xml:space="preserve"> (</w:t>
            </w:r>
            <w:r w:rsidRPr="00B26190">
              <w:t>-33486.48, 72012.89</w:t>
            </w:r>
            <w:r>
              <w:t>)</w:t>
            </w:r>
          </w:p>
        </w:tc>
        <w:tc>
          <w:tcPr>
            <w:tcW w:w="2876" w:type="dxa"/>
            <w:gridSpan w:val="4"/>
            <w:tcBorders>
              <w:top w:val="single" w:sz="4" w:space="0" w:color="000000" w:themeColor="text1"/>
            </w:tcBorders>
          </w:tcPr>
          <w:p w14:paraId="1C22703F" w14:textId="77777777" w:rsidR="00143F0A" w:rsidRDefault="00143F0A" w:rsidP="00143F0A"/>
        </w:tc>
        <w:tc>
          <w:tcPr>
            <w:tcW w:w="2879" w:type="dxa"/>
            <w:gridSpan w:val="4"/>
            <w:tcBorders>
              <w:top w:val="single" w:sz="4" w:space="0" w:color="000000" w:themeColor="text1"/>
            </w:tcBorders>
          </w:tcPr>
          <w:p w14:paraId="7038D09D" w14:textId="77777777" w:rsidR="00143F0A" w:rsidRDefault="00143F0A" w:rsidP="00143F0A"/>
        </w:tc>
      </w:tr>
    </w:tbl>
    <w:p w14:paraId="4005043A" w14:textId="77777777" w:rsidR="003D1177" w:rsidRDefault="003D1177" w:rsidP="00416A01"/>
    <w:p w14:paraId="19519796" w14:textId="16896046" w:rsidR="003D1177" w:rsidRDefault="00E3069D" w:rsidP="00416A01">
      <w:r>
        <w:t>Table A.</w:t>
      </w:r>
      <w:r w:rsidR="003E3177">
        <w:t>3</w:t>
      </w:r>
      <w:r>
        <w:t xml:space="preserve"> </w:t>
      </w:r>
      <w:r w:rsidR="00022C25">
        <w:t>Interaction Effect Descriptive Statistics – Negative Binomial Model</w:t>
      </w:r>
    </w:p>
    <w:tbl>
      <w:tblPr>
        <w:tblStyle w:val="TableGrid"/>
        <w:tblW w:w="0" w:type="auto"/>
        <w:tblLook w:val="04A0" w:firstRow="1" w:lastRow="0" w:firstColumn="1" w:lastColumn="0" w:noHBand="0" w:noVBand="1"/>
      </w:tblPr>
      <w:tblGrid>
        <w:gridCol w:w="3486"/>
        <w:gridCol w:w="3487"/>
        <w:gridCol w:w="3487"/>
        <w:gridCol w:w="3487"/>
      </w:tblGrid>
      <w:tr w:rsidR="005723B4" w14:paraId="721E7EA8" w14:textId="77777777" w:rsidTr="00185EA4">
        <w:tc>
          <w:tcPr>
            <w:tcW w:w="3486" w:type="dxa"/>
          </w:tcPr>
          <w:p w14:paraId="28D2624B" w14:textId="77777777" w:rsidR="005723B4" w:rsidRDefault="005723B4" w:rsidP="00416A01"/>
        </w:tc>
        <w:tc>
          <w:tcPr>
            <w:tcW w:w="3487" w:type="dxa"/>
          </w:tcPr>
          <w:p w14:paraId="2A11A46D" w14:textId="4D3F7857" w:rsidR="005723B4" w:rsidRDefault="005723B4" w:rsidP="00416A01">
            <w:proofErr w:type="spellStart"/>
            <w:r>
              <w:t>Coef</w:t>
            </w:r>
            <w:proofErr w:type="spellEnd"/>
          </w:p>
        </w:tc>
        <w:tc>
          <w:tcPr>
            <w:tcW w:w="3487" w:type="dxa"/>
          </w:tcPr>
          <w:p w14:paraId="01DDAC07" w14:textId="3B09E9B9" w:rsidR="005723B4" w:rsidRDefault="005723B4" w:rsidP="00416A01">
            <w:r>
              <w:t>Std error</w:t>
            </w:r>
          </w:p>
        </w:tc>
        <w:tc>
          <w:tcPr>
            <w:tcW w:w="3487" w:type="dxa"/>
          </w:tcPr>
          <w:p w14:paraId="301D29C6" w14:textId="5F6FA698" w:rsidR="005723B4" w:rsidRDefault="005723B4" w:rsidP="00416A01">
            <w:r>
              <w:t>p-value</w:t>
            </w:r>
          </w:p>
        </w:tc>
      </w:tr>
      <w:tr w:rsidR="005723B4" w14:paraId="18D69616" w14:textId="77777777" w:rsidTr="00185EA4">
        <w:tc>
          <w:tcPr>
            <w:tcW w:w="3486" w:type="dxa"/>
          </w:tcPr>
          <w:p w14:paraId="16EDE3CD" w14:textId="3566D34E" w:rsidR="005723B4" w:rsidRDefault="005723B4" w:rsidP="00416A01">
            <w:r>
              <w:t>Population density vs. camp interaction</w:t>
            </w:r>
          </w:p>
        </w:tc>
        <w:tc>
          <w:tcPr>
            <w:tcW w:w="3487" w:type="dxa"/>
          </w:tcPr>
          <w:p w14:paraId="3F48F12F" w14:textId="3DB0C7AD" w:rsidR="005723B4" w:rsidRDefault="005723B4" w:rsidP="00416A01">
            <w:r>
              <w:t>-0.0743</w:t>
            </w:r>
          </w:p>
        </w:tc>
        <w:tc>
          <w:tcPr>
            <w:tcW w:w="3487" w:type="dxa"/>
          </w:tcPr>
          <w:p w14:paraId="6C597D60" w14:textId="57821E23" w:rsidR="005723B4" w:rsidRDefault="005723B4" w:rsidP="00416A01">
            <w:r>
              <w:t>0.118</w:t>
            </w:r>
          </w:p>
        </w:tc>
        <w:tc>
          <w:tcPr>
            <w:tcW w:w="3487" w:type="dxa"/>
          </w:tcPr>
          <w:p w14:paraId="402BBBE5" w14:textId="72442A72" w:rsidR="005723B4" w:rsidRDefault="005723B4" w:rsidP="00416A01">
            <w:r>
              <w:t>0.531</w:t>
            </w:r>
          </w:p>
        </w:tc>
      </w:tr>
      <w:tr w:rsidR="005723B4" w14:paraId="2CE75957" w14:textId="77777777" w:rsidTr="00185EA4">
        <w:tc>
          <w:tcPr>
            <w:tcW w:w="3486" w:type="dxa"/>
          </w:tcPr>
          <w:p w14:paraId="7B488F86" w14:textId="49CE9484" w:rsidR="005723B4" w:rsidRDefault="005723B4" w:rsidP="00416A01">
            <w:r>
              <w:t>Population density vs. barren interaction</w:t>
            </w:r>
          </w:p>
        </w:tc>
        <w:tc>
          <w:tcPr>
            <w:tcW w:w="3487" w:type="dxa"/>
          </w:tcPr>
          <w:p w14:paraId="29B6F71A" w14:textId="12D9601D" w:rsidR="005723B4" w:rsidRDefault="005723B4" w:rsidP="00416A01">
            <w:r>
              <w:t>-0.0108</w:t>
            </w:r>
          </w:p>
        </w:tc>
        <w:tc>
          <w:tcPr>
            <w:tcW w:w="3487" w:type="dxa"/>
          </w:tcPr>
          <w:p w14:paraId="6B3257D1" w14:textId="2082D5A9" w:rsidR="005723B4" w:rsidRDefault="005723B4" w:rsidP="00416A01">
            <w:r>
              <w:t>0.046</w:t>
            </w:r>
          </w:p>
        </w:tc>
        <w:tc>
          <w:tcPr>
            <w:tcW w:w="3487" w:type="dxa"/>
          </w:tcPr>
          <w:p w14:paraId="055FCFAF" w14:textId="042A700C" w:rsidR="005723B4" w:rsidRDefault="005723B4" w:rsidP="00416A01">
            <w:r>
              <w:t>0.816</w:t>
            </w:r>
          </w:p>
        </w:tc>
      </w:tr>
      <w:tr w:rsidR="005723B4" w14:paraId="1B8DD5E9" w14:textId="77777777" w:rsidTr="00185EA4">
        <w:tc>
          <w:tcPr>
            <w:tcW w:w="3486" w:type="dxa"/>
          </w:tcPr>
          <w:p w14:paraId="425B2E08" w14:textId="53474287" w:rsidR="005723B4" w:rsidRDefault="003C3469" w:rsidP="00416A01">
            <w:r>
              <w:t xml:space="preserve">Population density vs. suburban interaction </w:t>
            </w:r>
          </w:p>
        </w:tc>
        <w:tc>
          <w:tcPr>
            <w:tcW w:w="3487" w:type="dxa"/>
          </w:tcPr>
          <w:p w14:paraId="3F01B110" w14:textId="3C96C250" w:rsidR="005723B4" w:rsidRDefault="003C3469" w:rsidP="00416A01">
            <w:r>
              <w:t>-1.9057</w:t>
            </w:r>
          </w:p>
        </w:tc>
        <w:tc>
          <w:tcPr>
            <w:tcW w:w="3487" w:type="dxa"/>
          </w:tcPr>
          <w:p w14:paraId="3EF28994" w14:textId="290DADF5" w:rsidR="005723B4" w:rsidRDefault="003C3469" w:rsidP="00416A01">
            <w:r>
              <w:t>0.689</w:t>
            </w:r>
          </w:p>
        </w:tc>
        <w:tc>
          <w:tcPr>
            <w:tcW w:w="3487" w:type="dxa"/>
          </w:tcPr>
          <w:p w14:paraId="7994D9A4" w14:textId="6F99B281" w:rsidR="005723B4" w:rsidRDefault="003C3469" w:rsidP="00416A01">
            <w:r>
              <w:t>0.006</w:t>
            </w:r>
          </w:p>
        </w:tc>
      </w:tr>
      <w:tr w:rsidR="005723B4" w14:paraId="66D0D67A" w14:textId="77777777" w:rsidTr="00185EA4">
        <w:tc>
          <w:tcPr>
            <w:tcW w:w="3486" w:type="dxa"/>
          </w:tcPr>
          <w:p w14:paraId="2B541873" w14:textId="02CB45D8" w:rsidR="005723B4" w:rsidRDefault="009C66EE" w:rsidP="00416A01">
            <w:r>
              <w:t>Population density vs. urban interaction</w:t>
            </w:r>
          </w:p>
        </w:tc>
        <w:tc>
          <w:tcPr>
            <w:tcW w:w="3487" w:type="dxa"/>
          </w:tcPr>
          <w:p w14:paraId="543AAE38" w14:textId="3EC3F864" w:rsidR="005723B4" w:rsidRDefault="009C66EE" w:rsidP="00416A01">
            <w:r>
              <w:t>-0.3775</w:t>
            </w:r>
          </w:p>
        </w:tc>
        <w:tc>
          <w:tcPr>
            <w:tcW w:w="3487" w:type="dxa"/>
          </w:tcPr>
          <w:p w14:paraId="6A3A8E41" w14:textId="4F6869BD" w:rsidR="005723B4" w:rsidRDefault="009C66EE" w:rsidP="00416A01">
            <w:r>
              <w:t>0.189</w:t>
            </w:r>
          </w:p>
        </w:tc>
        <w:tc>
          <w:tcPr>
            <w:tcW w:w="3487" w:type="dxa"/>
          </w:tcPr>
          <w:p w14:paraId="637053BD" w14:textId="4995BA8B" w:rsidR="005723B4" w:rsidRDefault="00D679F5" w:rsidP="00416A01">
            <w:r>
              <w:t>0.046</w:t>
            </w:r>
          </w:p>
        </w:tc>
      </w:tr>
      <w:tr w:rsidR="005723B4" w14:paraId="4FCA8CEC" w14:textId="77777777" w:rsidTr="00185EA4">
        <w:tc>
          <w:tcPr>
            <w:tcW w:w="3486" w:type="dxa"/>
          </w:tcPr>
          <w:p w14:paraId="74C0FBF4" w14:textId="00D922C3" w:rsidR="005723B4" w:rsidRDefault="00D679F5" w:rsidP="00416A01">
            <w:r>
              <w:t>Population density tent interaction</w:t>
            </w:r>
          </w:p>
        </w:tc>
        <w:tc>
          <w:tcPr>
            <w:tcW w:w="3487" w:type="dxa"/>
          </w:tcPr>
          <w:p w14:paraId="2A8EC697" w14:textId="4536A970" w:rsidR="005723B4" w:rsidRDefault="00D679F5" w:rsidP="00416A01">
            <w:r>
              <w:t>-1.1815</w:t>
            </w:r>
          </w:p>
        </w:tc>
        <w:tc>
          <w:tcPr>
            <w:tcW w:w="3487" w:type="dxa"/>
          </w:tcPr>
          <w:p w14:paraId="42654794" w14:textId="64FC980B" w:rsidR="005723B4" w:rsidRDefault="00D679F5" w:rsidP="00416A01">
            <w:r>
              <w:t>0.401</w:t>
            </w:r>
          </w:p>
        </w:tc>
        <w:tc>
          <w:tcPr>
            <w:tcW w:w="3487" w:type="dxa"/>
          </w:tcPr>
          <w:p w14:paraId="4277BF80" w14:textId="0C0ED128" w:rsidR="005723B4" w:rsidRDefault="00D679F5" w:rsidP="00416A01">
            <w:r>
              <w:t>0.003</w:t>
            </w:r>
          </w:p>
        </w:tc>
      </w:tr>
    </w:tbl>
    <w:p w14:paraId="2543FA3E" w14:textId="77777777" w:rsidR="003E3177" w:rsidRDefault="003E3177" w:rsidP="00416A01"/>
    <w:p w14:paraId="0374F3C8" w14:textId="28FDAD63" w:rsidR="00FA41D3" w:rsidRDefault="00FA41D3" w:rsidP="00416A01">
      <w:r>
        <w:t xml:space="preserve">Table </w:t>
      </w:r>
      <w:r w:rsidR="0083736F">
        <w:t>A</w:t>
      </w:r>
      <w:r>
        <w:t>.</w:t>
      </w:r>
      <w:r w:rsidR="00BB570C">
        <w:t>3</w:t>
      </w:r>
      <w:r>
        <w:t xml:space="preserve"> </w:t>
      </w:r>
      <w:r w:rsidRPr="00FA41D3">
        <w:t>Injury prediction</w:t>
      </w:r>
      <w:r w:rsidR="0083736F">
        <w:t xml:space="preserve"> </w:t>
      </w:r>
      <w:r w:rsidRPr="00FA41D3">
        <w:t>using other multivariate models</w:t>
      </w:r>
    </w:p>
    <w:tbl>
      <w:tblPr>
        <w:tblStyle w:val="TableGrid"/>
        <w:tblW w:w="0" w:type="auto"/>
        <w:tblLook w:val="04A0" w:firstRow="1" w:lastRow="0" w:firstColumn="1" w:lastColumn="0" w:noHBand="0" w:noVBand="1"/>
      </w:tblPr>
      <w:tblGrid>
        <w:gridCol w:w="2904"/>
        <w:gridCol w:w="1311"/>
        <w:gridCol w:w="512"/>
        <w:gridCol w:w="542"/>
        <w:gridCol w:w="962"/>
        <w:gridCol w:w="957"/>
        <w:gridCol w:w="481"/>
        <w:gridCol w:w="477"/>
        <w:gridCol w:w="961"/>
        <w:gridCol w:w="957"/>
        <w:gridCol w:w="481"/>
        <w:gridCol w:w="476"/>
        <w:gridCol w:w="958"/>
        <w:gridCol w:w="7"/>
        <w:gridCol w:w="952"/>
        <w:gridCol w:w="487"/>
        <w:gridCol w:w="473"/>
        <w:gridCol w:w="960"/>
        <w:gridCol w:w="7"/>
      </w:tblGrid>
      <w:tr w:rsidR="007C7531" w14:paraId="69069044" w14:textId="3A4B5F29" w:rsidTr="007C7531">
        <w:trPr>
          <w:trHeight w:val="890"/>
        </w:trPr>
        <w:tc>
          <w:tcPr>
            <w:tcW w:w="2904" w:type="dxa"/>
          </w:tcPr>
          <w:p w14:paraId="69A54177" w14:textId="77777777" w:rsidR="007C7531" w:rsidRDefault="007C7531" w:rsidP="00416A01"/>
        </w:tc>
        <w:tc>
          <w:tcPr>
            <w:tcW w:w="3327" w:type="dxa"/>
            <w:gridSpan w:val="4"/>
          </w:tcPr>
          <w:p w14:paraId="03CD60D4" w14:textId="19E9BC92" w:rsidR="007C7531" w:rsidRPr="00EA7BF1" w:rsidRDefault="007C7531" w:rsidP="00416A01">
            <w:pPr>
              <w:rPr>
                <w:b/>
                <w:bCs/>
              </w:rPr>
            </w:pPr>
            <w:r w:rsidRPr="00EA7BF1">
              <w:rPr>
                <w:b/>
                <w:bCs/>
              </w:rPr>
              <w:t>Least-squares Regression</w:t>
            </w:r>
          </w:p>
        </w:tc>
        <w:tc>
          <w:tcPr>
            <w:tcW w:w="2876" w:type="dxa"/>
            <w:gridSpan w:val="4"/>
          </w:tcPr>
          <w:p w14:paraId="79085C62" w14:textId="50E7794C" w:rsidR="007C7531" w:rsidRPr="00EA7BF1" w:rsidRDefault="007C7531" w:rsidP="00416A01">
            <w:pPr>
              <w:rPr>
                <w:b/>
                <w:bCs/>
              </w:rPr>
            </w:pPr>
            <w:r w:rsidRPr="00EA7BF1">
              <w:rPr>
                <w:b/>
                <w:bCs/>
              </w:rPr>
              <w:t>Generalized Poisson linear model</w:t>
            </w:r>
          </w:p>
        </w:tc>
        <w:tc>
          <w:tcPr>
            <w:tcW w:w="2879" w:type="dxa"/>
            <w:gridSpan w:val="5"/>
          </w:tcPr>
          <w:p w14:paraId="50CD24B8" w14:textId="7BF69D28" w:rsidR="007C7531" w:rsidRPr="00EA7BF1" w:rsidRDefault="007C7531" w:rsidP="00416A01">
            <w:pPr>
              <w:rPr>
                <w:b/>
                <w:bCs/>
              </w:rPr>
            </w:pPr>
            <w:r w:rsidRPr="00EA7BF1">
              <w:rPr>
                <w:b/>
                <w:bCs/>
              </w:rPr>
              <w:t xml:space="preserve">Generalized Negative Binomial Model </w:t>
            </w:r>
          </w:p>
        </w:tc>
        <w:tc>
          <w:tcPr>
            <w:tcW w:w="2879" w:type="dxa"/>
            <w:gridSpan w:val="5"/>
          </w:tcPr>
          <w:p w14:paraId="788E8780" w14:textId="12D191F4" w:rsidR="007C7531" w:rsidRPr="00EA7BF1" w:rsidRDefault="007C7531" w:rsidP="00416A01">
            <w:pPr>
              <w:rPr>
                <w:b/>
                <w:bCs/>
              </w:rPr>
            </w:pPr>
            <w:r>
              <w:rPr>
                <w:b/>
                <w:bCs/>
              </w:rPr>
              <w:t>Least Angle Regression Model (manuscript model)</w:t>
            </w:r>
          </w:p>
        </w:tc>
      </w:tr>
      <w:tr w:rsidR="007C7531" w14:paraId="17E9F78F" w14:textId="423BA3C2" w:rsidTr="00244C25">
        <w:trPr>
          <w:trHeight w:val="449"/>
        </w:trPr>
        <w:tc>
          <w:tcPr>
            <w:tcW w:w="2904" w:type="dxa"/>
            <w:vMerge w:val="restart"/>
          </w:tcPr>
          <w:p w14:paraId="3BD97059" w14:textId="72E51481" w:rsidR="007C7531" w:rsidRDefault="007C7531" w:rsidP="00C53800">
            <w:r w:rsidRPr="00E15876">
              <w:t>Descriptive Statistics</w:t>
            </w:r>
          </w:p>
        </w:tc>
        <w:tc>
          <w:tcPr>
            <w:tcW w:w="1823" w:type="dxa"/>
            <w:gridSpan w:val="2"/>
            <w:tcBorders>
              <w:bottom w:val="double" w:sz="4" w:space="0" w:color="000000" w:themeColor="text1"/>
            </w:tcBorders>
          </w:tcPr>
          <w:p w14:paraId="06ABF50D" w14:textId="4294F9D3" w:rsidR="007C7531" w:rsidRDefault="007C7531" w:rsidP="00C53800">
            <w:r w:rsidRPr="004D76FD">
              <w:t>R-squared</w:t>
            </w:r>
          </w:p>
        </w:tc>
        <w:tc>
          <w:tcPr>
            <w:tcW w:w="1504" w:type="dxa"/>
            <w:gridSpan w:val="2"/>
            <w:tcBorders>
              <w:bottom w:val="double" w:sz="4" w:space="0" w:color="000000" w:themeColor="text1"/>
            </w:tcBorders>
          </w:tcPr>
          <w:p w14:paraId="0DE49E23" w14:textId="5D921DB1" w:rsidR="007C7531" w:rsidRDefault="007C7531" w:rsidP="00C53800">
            <w:r w:rsidRPr="004D76FD">
              <w:t>Adj. R-squared</w:t>
            </w:r>
          </w:p>
        </w:tc>
        <w:tc>
          <w:tcPr>
            <w:tcW w:w="1438" w:type="dxa"/>
            <w:gridSpan w:val="2"/>
            <w:tcBorders>
              <w:bottom w:val="double" w:sz="4" w:space="0" w:color="000000" w:themeColor="text1"/>
            </w:tcBorders>
          </w:tcPr>
          <w:p w14:paraId="169350DA" w14:textId="5C6EBBB0" w:rsidR="007C7531" w:rsidRDefault="007C7531" w:rsidP="00C53800">
            <w:r w:rsidRPr="007B1F0A">
              <w:t>Pseudo R-</w:t>
            </w:r>
            <w:proofErr w:type="spellStart"/>
            <w:r w:rsidRPr="007B1F0A">
              <w:t>squ</w:t>
            </w:r>
            <w:proofErr w:type="spellEnd"/>
            <w:r w:rsidRPr="007B1F0A">
              <w:t>.</w:t>
            </w:r>
          </w:p>
        </w:tc>
        <w:tc>
          <w:tcPr>
            <w:tcW w:w="1438" w:type="dxa"/>
            <w:gridSpan w:val="2"/>
            <w:tcBorders>
              <w:bottom w:val="double" w:sz="4" w:space="0" w:color="000000" w:themeColor="text1"/>
            </w:tcBorders>
          </w:tcPr>
          <w:p w14:paraId="2C916E26" w14:textId="3FFE9942" w:rsidR="007C7531" w:rsidRDefault="007C7531" w:rsidP="00C53800">
            <w:r w:rsidRPr="00991CAF">
              <w:t>Pearson chi2</w:t>
            </w:r>
          </w:p>
        </w:tc>
        <w:tc>
          <w:tcPr>
            <w:tcW w:w="1438" w:type="dxa"/>
            <w:gridSpan w:val="2"/>
            <w:tcBorders>
              <w:bottom w:val="double" w:sz="4" w:space="0" w:color="000000" w:themeColor="text1"/>
            </w:tcBorders>
          </w:tcPr>
          <w:p w14:paraId="623B6F0F" w14:textId="16CBD5B0" w:rsidR="007C7531" w:rsidRDefault="007C7531" w:rsidP="00C53800">
            <w:r w:rsidRPr="007C11A0">
              <w:t>Pseudo R-</w:t>
            </w:r>
            <w:proofErr w:type="spellStart"/>
            <w:r w:rsidRPr="007C11A0">
              <w:t>squ</w:t>
            </w:r>
            <w:proofErr w:type="spellEnd"/>
            <w:r w:rsidRPr="007C11A0">
              <w:t>.</w:t>
            </w:r>
          </w:p>
        </w:tc>
        <w:tc>
          <w:tcPr>
            <w:tcW w:w="1441" w:type="dxa"/>
            <w:gridSpan w:val="3"/>
            <w:tcBorders>
              <w:bottom w:val="double" w:sz="4" w:space="0" w:color="000000" w:themeColor="text1"/>
            </w:tcBorders>
          </w:tcPr>
          <w:p w14:paraId="3478C352" w14:textId="1F2F6EA4" w:rsidR="007C7531" w:rsidRDefault="007C7531" w:rsidP="00C53800">
            <w:r w:rsidRPr="00D71F64">
              <w:t>Pearson chi2</w:t>
            </w:r>
          </w:p>
        </w:tc>
        <w:tc>
          <w:tcPr>
            <w:tcW w:w="1439" w:type="dxa"/>
            <w:gridSpan w:val="2"/>
            <w:tcBorders>
              <w:bottom w:val="double" w:sz="4" w:space="0" w:color="000000" w:themeColor="text1"/>
            </w:tcBorders>
          </w:tcPr>
          <w:p w14:paraId="47A3A403" w14:textId="77777777" w:rsidR="007C7531" w:rsidRPr="00D71F64" w:rsidRDefault="007C7531" w:rsidP="00C53800"/>
        </w:tc>
        <w:tc>
          <w:tcPr>
            <w:tcW w:w="1440" w:type="dxa"/>
            <w:gridSpan w:val="3"/>
            <w:tcBorders>
              <w:bottom w:val="double" w:sz="4" w:space="0" w:color="000000" w:themeColor="text1"/>
            </w:tcBorders>
          </w:tcPr>
          <w:p w14:paraId="05060E7D" w14:textId="7CF7C092" w:rsidR="007C7531" w:rsidRPr="00D71F64" w:rsidRDefault="007C7531" w:rsidP="00C53800"/>
        </w:tc>
      </w:tr>
      <w:tr w:rsidR="007C7531" w14:paraId="771480E3" w14:textId="0DC71BD1" w:rsidTr="00F747B6">
        <w:trPr>
          <w:trHeight w:val="615"/>
        </w:trPr>
        <w:tc>
          <w:tcPr>
            <w:tcW w:w="2904" w:type="dxa"/>
            <w:vMerge/>
          </w:tcPr>
          <w:p w14:paraId="05CAE977" w14:textId="77777777" w:rsidR="007C7531" w:rsidRDefault="007C7531" w:rsidP="00C53800"/>
        </w:tc>
        <w:tc>
          <w:tcPr>
            <w:tcW w:w="1823" w:type="dxa"/>
            <w:gridSpan w:val="2"/>
            <w:tcBorders>
              <w:top w:val="double" w:sz="4" w:space="0" w:color="000000" w:themeColor="text1"/>
            </w:tcBorders>
          </w:tcPr>
          <w:p w14:paraId="42BEF99A" w14:textId="2BABD46E" w:rsidR="007C7531" w:rsidRDefault="007C7531" w:rsidP="00C53800">
            <w:r>
              <w:t>0.303</w:t>
            </w:r>
          </w:p>
        </w:tc>
        <w:tc>
          <w:tcPr>
            <w:tcW w:w="1504" w:type="dxa"/>
            <w:gridSpan w:val="2"/>
            <w:tcBorders>
              <w:top w:val="double" w:sz="4" w:space="0" w:color="000000" w:themeColor="text1"/>
            </w:tcBorders>
          </w:tcPr>
          <w:p w14:paraId="337A694E" w14:textId="33B60458" w:rsidR="007C7531" w:rsidRDefault="007C7531" w:rsidP="00C53800">
            <w:r>
              <w:t>0.267</w:t>
            </w:r>
          </w:p>
        </w:tc>
        <w:tc>
          <w:tcPr>
            <w:tcW w:w="1438" w:type="dxa"/>
            <w:gridSpan w:val="2"/>
            <w:tcBorders>
              <w:top w:val="double" w:sz="4" w:space="0" w:color="000000" w:themeColor="text1"/>
            </w:tcBorders>
          </w:tcPr>
          <w:p w14:paraId="7A269F70" w14:textId="3CD976E0" w:rsidR="007C7531" w:rsidRDefault="007C7531" w:rsidP="00C53800">
            <w:r>
              <w:t>1.000</w:t>
            </w:r>
          </w:p>
        </w:tc>
        <w:tc>
          <w:tcPr>
            <w:tcW w:w="1438" w:type="dxa"/>
            <w:gridSpan w:val="2"/>
            <w:tcBorders>
              <w:top w:val="double" w:sz="4" w:space="0" w:color="000000" w:themeColor="text1"/>
            </w:tcBorders>
          </w:tcPr>
          <w:p w14:paraId="36BF7E2E" w14:textId="11486291" w:rsidR="007C7531" w:rsidRDefault="007C7531" w:rsidP="00C53800">
            <w:r>
              <w:t>5.38e+04</w:t>
            </w:r>
          </w:p>
        </w:tc>
        <w:tc>
          <w:tcPr>
            <w:tcW w:w="1438" w:type="dxa"/>
            <w:gridSpan w:val="2"/>
            <w:tcBorders>
              <w:top w:val="double" w:sz="4" w:space="0" w:color="000000" w:themeColor="text1"/>
            </w:tcBorders>
          </w:tcPr>
          <w:p w14:paraId="6B58732A" w14:textId="03740749" w:rsidR="007C7531" w:rsidRDefault="007C7531" w:rsidP="00C53800">
            <w:r w:rsidRPr="00AC679A">
              <w:t>0.5533</w:t>
            </w:r>
          </w:p>
        </w:tc>
        <w:tc>
          <w:tcPr>
            <w:tcW w:w="1441" w:type="dxa"/>
            <w:gridSpan w:val="3"/>
            <w:tcBorders>
              <w:top w:val="double" w:sz="4" w:space="0" w:color="000000" w:themeColor="text1"/>
            </w:tcBorders>
          </w:tcPr>
          <w:p w14:paraId="770E3502" w14:textId="1189E69D" w:rsidR="007C7531" w:rsidRDefault="007C7531" w:rsidP="00C53800">
            <w:r>
              <w:t>135</w:t>
            </w:r>
          </w:p>
        </w:tc>
        <w:tc>
          <w:tcPr>
            <w:tcW w:w="1439" w:type="dxa"/>
            <w:gridSpan w:val="2"/>
            <w:tcBorders>
              <w:top w:val="double" w:sz="4" w:space="0" w:color="000000" w:themeColor="text1"/>
            </w:tcBorders>
          </w:tcPr>
          <w:p w14:paraId="44AC3DC6" w14:textId="77777777" w:rsidR="007C7531" w:rsidRDefault="007C7531" w:rsidP="00C53800"/>
        </w:tc>
        <w:tc>
          <w:tcPr>
            <w:tcW w:w="1440" w:type="dxa"/>
            <w:gridSpan w:val="3"/>
            <w:tcBorders>
              <w:top w:val="double" w:sz="4" w:space="0" w:color="000000" w:themeColor="text1"/>
            </w:tcBorders>
          </w:tcPr>
          <w:p w14:paraId="2A82DA66" w14:textId="588D6D70" w:rsidR="007C7531" w:rsidRDefault="007C7531" w:rsidP="00C53800"/>
        </w:tc>
      </w:tr>
      <w:tr w:rsidR="007C7531" w14:paraId="6DCDD030" w14:textId="4D69E9E8" w:rsidTr="003714D8">
        <w:trPr>
          <w:gridAfter w:val="1"/>
          <w:wAfter w:w="7" w:type="dxa"/>
          <w:trHeight w:val="665"/>
        </w:trPr>
        <w:tc>
          <w:tcPr>
            <w:tcW w:w="2904" w:type="dxa"/>
            <w:tcBorders>
              <w:bottom w:val="double" w:sz="4" w:space="0" w:color="000000" w:themeColor="text1"/>
            </w:tcBorders>
          </w:tcPr>
          <w:p w14:paraId="68A18BB5" w14:textId="70A32ECE" w:rsidR="007C7531" w:rsidRDefault="007C7531" w:rsidP="00C53800">
            <w:r>
              <w:t xml:space="preserve">Independent Variable </w:t>
            </w:r>
          </w:p>
        </w:tc>
        <w:tc>
          <w:tcPr>
            <w:tcW w:w="1311" w:type="dxa"/>
            <w:tcBorders>
              <w:bottom w:val="double" w:sz="4" w:space="0" w:color="000000" w:themeColor="text1"/>
            </w:tcBorders>
          </w:tcPr>
          <w:p w14:paraId="0FA46E04" w14:textId="4B26DB8E" w:rsidR="007C7531" w:rsidRDefault="007C7531" w:rsidP="00C53800">
            <w:r>
              <w:t>Coef.</w:t>
            </w:r>
          </w:p>
        </w:tc>
        <w:tc>
          <w:tcPr>
            <w:tcW w:w="1054" w:type="dxa"/>
            <w:gridSpan w:val="2"/>
            <w:tcBorders>
              <w:bottom w:val="double" w:sz="4" w:space="0" w:color="000000" w:themeColor="text1"/>
            </w:tcBorders>
          </w:tcPr>
          <w:p w14:paraId="321D5BF5" w14:textId="3D7AD15B" w:rsidR="007C7531" w:rsidRDefault="007C7531" w:rsidP="00C53800">
            <w:r>
              <w:t>Std. error</w:t>
            </w:r>
          </w:p>
        </w:tc>
        <w:tc>
          <w:tcPr>
            <w:tcW w:w="962" w:type="dxa"/>
            <w:tcBorders>
              <w:bottom w:val="double" w:sz="4" w:space="0" w:color="000000" w:themeColor="text1"/>
            </w:tcBorders>
          </w:tcPr>
          <w:p w14:paraId="2B5D8AF1" w14:textId="5550138A" w:rsidR="007C7531" w:rsidRDefault="007C7531" w:rsidP="00C53800">
            <w:r>
              <w:t>P-value</w:t>
            </w:r>
          </w:p>
        </w:tc>
        <w:tc>
          <w:tcPr>
            <w:tcW w:w="957" w:type="dxa"/>
            <w:tcBorders>
              <w:bottom w:val="double" w:sz="4" w:space="0" w:color="000000" w:themeColor="text1"/>
            </w:tcBorders>
          </w:tcPr>
          <w:p w14:paraId="3EA7F739" w14:textId="703C3DF8" w:rsidR="007C7531" w:rsidRDefault="007C7531" w:rsidP="00C53800">
            <w:r>
              <w:t>Coef.</w:t>
            </w:r>
          </w:p>
        </w:tc>
        <w:tc>
          <w:tcPr>
            <w:tcW w:w="958" w:type="dxa"/>
            <w:gridSpan w:val="2"/>
            <w:tcBorders>
              <w:bottom w:val="double" w:sz="4" w:space="0" w:color="000000" w:themeColor="text1"/>
            </w:tcBorders>
          </w:tcPr>
          <w:p w14:paraId="4CC41DF9" w14:textId="52223759" w:rsidR="007C7531" w:rsidRDefault="007C7531" w:rsidP="00C53800">
            <w:r>
              <w:t>Std. error</w:t>
            </w:r>
          </w:p>
        </w:tc>
        <w:tc>
          <w:tcPr>
            <w:tcW w:w="961" w:type="dxa"/>
            <w:tcBorders>
              <w:bottom w:val="double" w:sz="4" w:space="0" w:color="000000" w:themeColor="text1"/>
            </w:tcBorders>
          </w:tcPr>
          <w:p w14:paraId="1ABEB240" w14:textId="05B22CAC" w:rsidR="007C7531" w:rsidRDefault="007C7531" w:rsidP="00C53800">
            <w:r>
              <w:t>P-value</w:t>
            </w:r>
          </w:p>
        </w:tc>
        <w:tc>
          <w:tcPr>
            <w:tcW w:w="957" w:type="dxa"/>
            <w:tcBorders>
              <w:bottom w:val="double" w:sz="4" w:space="0" w:color="000000" w:themeColor="text1"/>
            </w:tcBorders>
          </w:tcPr>
          <w:p w14:paraId="20C8FE18" w14:textId="5C5036AE" w:rsidR="007C7531" w:rsidRDefault="007C7531" w:rsidP="00C53800">
            <w:r>
              <w:t>Coef.</w:t>
            </w:r>
          </w:p>
        </w:tc>
        <w:tc>
          <w:tcPr>
            <w:tcW w:w="957" w:type="dxa"/>
            <w:gridSpan w:val="2"/>
            <w:tcBorders>
              <w:bottom w:val="double" w:sz="4" w:space="0" w:color="000000" w:themeColor="text1"/>
            </w:tcBorders>
          </w:tcPr>
          <w:p w14:paraId="59C8A513" w14:textId="0C4E97F1" w:rsidR="007C7531" w:rsidRDefault="007C7531" w:rsidP="00C53800">
            <w:r>
              <w:t>Std. error</w:t>
            </w:r>
          </w:p>
        </w:tc>
        <w:tc>
          <w:tcPr>
            <w:tcW w:w="958" w:type="dxa"/>
            <w:tcBorders>
              <w:bottom w:val="double" w:sz="4" w:space="0" w:color="000000" w:themeColor="text1"/>
            </w:tcBorders>
          </w:tcPr>
          <w:p w14:paraId="123747E5" w14:textId="3E27AD27" w:rsidR="007C7531" w:rsidRDefault="007C7531" w:rsidP="00C53800">
            <w:r>
              <w:t>P-value</w:t>
            </w:r>
          </w:p>
        </w:tc>
        <w:tc>
          <w:tcPr>
            <w:tcW w:w="959" w:type="dxa"/>
            <w:gridSpan w:val="2"/>
            <w:tcBorders>
              <w:bottom w:val="double" w:sz="4" w:space="0" w:color="000000" w:themeColor="text1"/>
            </w:tcBorders>
          </w:tcPr>
          <w:p w14:paraId="67D78EAC" w14:textId="77777777" w:rsidR="007C7531" w:rsidRDefault="007C7531" w:rsidP="00C53800"/>
        </w:tc>
        <w:tc>
          <w:tcPr>
            <w:tcW w:w="960" w:type="dxa"/>
            <w:gridSpan w:val="2"/>
            <w:tcBorders>
              <w:bottom w:val="double" w:sz="4" w:space="0" w:color="000000" w:themeColor="text1"/>
            </w:tcBorders>
          </w:tcPr>
          <w:p w14:paraId="538946A8" w14:textId="77777777" w:rsidR="007C7531" w:rsidRDefault="007C7531" w:rsidP="00C53800"/>
        </w:tc>
        <w:tc>
          <w:tcPr>
            <w:tcW w:w="960" w:type="dxa"/>
            <w:tcBorders>
              <w:bottom w:val="double" w:sz="4" w:space="0" w:color="000000" w:themeColor="text1"/>
            </w:tcBorders>
          </w:tcPr>
          <w:p w14:paraId="733F552D" w14:textId="64E2B21A" w:rsidR="007C7531" w:rsidRDefault="007C7531" w:rsidP="00C53800"/>
        </w:tc>
      </w:tr>
      <w:tr w:rsidR="007C7531" w14:paraId="21F1567C" w14:textId="644123F1" w:rsidTr="00CD6C21">
        <w:trPr>
          <w:gridAfter w:val="1"/>
          <w:wAfter w:w="7" w:type="dxa"/>
          <w:trHeight w:val="615"/>
        </w:trPr>
        <w:tc>
          <w:tcPr>
            <w:tcW w:w="2904" w:type="dxa"/>
            <w:tcBorders>
              <w:top w:val="double" w:sz="4" w:space="0" w:color="000000" w:themeColor="text1"/>
              <w:bottom w:val="single" w:sz="4" w:space="0" w:color="000000" w:themeColor="text1"/>
            </w:tcBorders>
          </w:tcPr>
          <w:p w14:paraId="42FC7E63" w14:textId="01221089" w:rsidR="007C7531" w:rsidRDefault="007C7531" w:rsidP="00C53800">
            <w:r w:rsidRPr="00E97DE9">
              <w:t>const</w:t>
            </w:r>
          </w:p>
        </w:tc>
        <w:tc>
          <w:tcPr>
            <w:tcW w:w="1311" w:type="dxa"/>
            <w:tcBorders>
              <w:top w:val="double" w:sz="4" w:space="0" w:color="000000" w:themeColor="text1"/>
              <w:bottom w:val="single" w:sz="4" w:space="0" w:color="000000" w:themeColor="text1"/>
            </w:tcBorders>
          </w:tcPr>
          <w:p w14:paraId="6B89840A" w14:textId="48ADB0E4" w:rsidR="007C7531" w:rsidRDefault="007C7531" w:rsidP="00C53800">
            <w:r w:rsidRPr="00F215C9">
              <w:t>-1340.7519</w:t>
            </w:r>
          </w:p>
        </w:tc>
        <w:tc>
          <w:tcPr>
            <w:tcW w:w="1054" w:type="dxa"/>
            <w:gridSpan w:val="2"/>
            <w:tcBorders>
              <w:top w:val="double" w:sz="4" w:space="0" w:color="000000" w:themeColor="text1"/>
              <w:bottom w:val="single" w:sz="4" w:space="0" w:color="000000" w:themeColor="text1"/>
            </w:tcBorders>
          </w:tcPr>
          <w:p w14:paraId="159B58F0" w14:textId="2DDF1760" w:rsidR="007C7531" w:rsidRDefault="007C7531" w:rsidP="00C53800">
            <w:r w:rsidRPr="005206A6">
              <w:t>468.033</w:t>
            </w:r>
          </w:p>
        </w:tc>
        <w:tc>
          <w:tcPr>
            <w:tcW w:w="962" w:type="dxa"/>
            <w:tcBorders>
              <w:top w:val="double" w:sz="4" w:space="0" w:color="000000" w:themeColor="text1"/>
              <w:bottom w:val="single" w:sz="4" w:space="0" w:color="000000" w:themeColor="text1"/>
            </w:tcBorders>
          </w:tcPr>
          <w:p w14:paraId="03AFB8D9" w14:textId="07E89DC5" w:rsidR="007C7531" w:rsidRDefault="007C7531" w:rsidP="00C53800">
            <w:r w:rsidRPr="005206A6">
              <w:t>0.005</w:t>
            </w:r>
          </w:p>
        </w:tc>
        <w:tc>
          <w:tcPr>
            <w:tcW w:w="957" w:type="dxa"/>
            <w:tcBorders>
              <w:top w:val="double" w:sz="4" w:space="0" w:color="000000" w:themeColor="text1"/>
              <w:bottom w:val="single" w:sz="4" w:space="0" w:color="000000" w:themeColor="text1"/>
            </w:tcBorders>
          </w:tcPr>
          <w:p w14:paraId="0752FF27" w14:textId="362F1557" w:rsidR="007C7531" w:rsidRDefault="007C7531" w:rsidP="00C53800">
            <w:r>
              <w:t>1.3448</w:t>
            </w:r>
          </w:p>
        </w:tc>
        <w:tc>
          <w:tcPr>
            <w:tcW w:w="958" w:type="dxa"/>
            <w:gridSpan w:val="2"/>
            <w:tcBorders>
              <w:top w:val="double" w:sz="4" w:space="0" w:color="000000" w:themeColor="text1"/>
              <w:bottom w:val="single" w:sz="4" w:space="0" w:color="000000" w:themeColor="text1"/>
            </w:tcBorders>
          </w:tcPr>
          <w:p w14:paraId="161335FD" w14:textId="381F8376" w:rsidR="007C7531" w:rsidRDefault="007C7531" w:rsidP="00C53800">
            <w:r>
              <w:t>0.049</w:t>
            </w:r>
          </w:p>
        </w:tc>
        <w:tc>
          <w:tcPr>
            <w:tcW w:w="961" w:type="dxa"/>
            <w:tcBorders>
              <w:top w:val="double" w:sz="4" w:space="0" w:color="000000" w:themeColor="text1"/>
              <w:bottom w:val="single" w:sz="4" w:space="0" w:color="000000" w:themeColor="text1"/>
            </w:tcBorders>
          </w:tcPr>
          <w:p w14:paraId="7A0AF4F0" w14:textId="7B9D5975" w:rsidR="007C7531" w:rsidRDefault="007C7531" w:rsidP="00C53800">
            <w:r>
              <w:t>0.000</w:t>
            </w:r>
          </w:p>
        </w:tc>
        <w:tc>
          <w:tcPr>
            <w:tcW w:w="957" w:type="dxa"/>
            <w:tcBorders>
              <w:top w:val="double" w:sz="4" w:space="0" w:color="000000" w:themeColor="text1"/>
              <w:bottom w:val="single" w:sz="4" w:space="0" w:color="000000" w:themeColor="text1"/>
            </w:tcBorders>
          </w:tcPr>
          <w:p w14:paraId="116386B6" w14:textId="36931A42" w:rsidR="007C7531" w:rsidRDefault="007C7531" w:rsidP="00C53800">
            <w:r>
              <w:t>2.2980</w:t>
            </w:r>
          </w:p>
        </w:tc>
        <w:tc>
          <w:tcPr>
            <w:tcW w:w="957" w:type="dxa"/>
            <w:gridSpan w:val="2"/>
            <w:tcBorders>
              <w:top w:val="double" w:sz="4" w:space="0" w:color="000000" w:themeColor="text1"/>
              <w:bottom w:val="single" w:sz="4" w:space="0" w:color="000000" w:themeColor="text1"/>
            </w:tcBorders>
          </w:tcPr>
          <w:p w14:paraId="3233C0C5" w14:textId="1BB032BC" w:rsidR="007C7531" w:rsidRDefault="007C7531" w:rsidP="00C53800">
            <w:r>
              <w:t>0.763</w:t>
            </w:r>
          </w:p>
        </w:tc>
        <w:tc>
          <w:tcPr>
            <w:tcW w:w="958" w:type="dxa"/>
            <w:tcBorders>
              <w:top w:val="double" w:sz="4" w:space="0" w:color="000000" w:themeColor="text1"/>
              <w:bottom w:val="single" w:sz="4" w:space="0" w:color="000000" w:themeColor="text1"/>
            </w:tcBorders>
          </w:tcPr>
          <w:p w14:paraId="06771871" w14:textId="09A54BD6" w:rsidR="007C7531" w:rsidRDefault="007C7531" w:rsidP="00C53800">
            <w:r>
              <w:t>0.003</w:t>
            </w:r>
          </w:p>
        </w:tc>
        <w:tc>
          <w:tcPr>
            <w:tcW w:w="959" w:type="dxa"/>
            <w:gridSpan w:val="2"/>
            <w:tcBorders>
              <w:top w:val="double" w:sz="4" w:space="0" w:color="000000" w:themeColor="text1"/>
              <w:bottom w:val="single" w:sz="4" w:space="0" w:color="000000" w:themeColor="text1"/>
            </w:tcBorders>
          </w:tcPr>
          <w:p w14:paraId="330CDAF2" w14:textId="77777777" w:rsidR="007C7531" w:rsidRDefault="007C7531" w:rsidP="00C53800"/>
        </w:tc>
        <w:tc>
          <w:tcPr>
            <w:tcW w:w="960" w:type="dxa"/>
            <w:gridSpan w:val="2"/>
            <w:tcBorders>
              <w:top w:val="double" w:sz="4" w:space="0" w:color="000000" w:themeColor="text1"/>
              <w:bottom w:val="single" w:sz="4" w:space="0" w:color="000000" w:themeColor="text1"/>
            </w:tcBorders>
          </w:tcPr>
          <w:p w14:paraId="0F384FAE" w14:textId="77777777" w:rsidR="007C7531" w:rsidRDefault="007C7531" w:rsidP="00C53800"/>
        </w:tc>
        <w:tc>
          <w:tcPr>
            <w:tcW w:w="960" w:type="dxa"/>
            <w:tcBorders>
              <w:top w:val="double" w:sz="4" w:space="0" w:color="000000" w:themeColor="text1"/>
              <w:bottom w:val="single" w:sz="4" w:space="0" w:color="000000" w:themeColor="text1"/>
            </w:tcBorders>
          </w:tcPr>
          <w:p w14:paraId="320CBDD4" w14:textId="086202AA" w:rsidR="007C7531" w:rsidRDefault="007C7531" w:rsidP="00C53800"/>
        </w:tc>
      </w:tr>
      <w:tr w:rsidR="007C7531" w14:paraId="0C97DF4A" w14:textId="4C7F4D53" w:rsidTr="009A047B">
        <w:trPr>
          <w:gridAfter w:val="1"/>
          <w:wAfter w:w="7" w:type="dxa"/>
          <w:trHeight w:val="615"/>
        </w:trPr>
        <w:tc>
          <w:tcPr>
            <w:tcW w:w="2904" w:type="dxa"/>
            <w:tcBorders>
              <w:top w:val="dotDotDash" w:sz="4" w:space="0" w:color="000000" w:themeColor="text1"/>
              <w:bottom w:val="single" w:sz="4" w:space="0" w:color="000000" w:themeColor="text1"/>
            </w:tcBorders>
          </w:tcPr>
          <w:p w14:paraId="52E26DED" w14:textId="72FCD43D" w:rsidR="007C7531" w:rsidRDefault="007C7531" w:rsidP="00C53800">
            <w:proofErr w:type="spellStart"/>
            <w:r w:rsidRPr="00DA1085">
              <w:t>airdrone_attack_count</w:t>
            </w:r>
            <w:proofErr w:type="spellEnd"/>
          </w:p>
        </w:tc>
        <w:tc>
          <w:tcPr>
            <w:tcW w:w="1311" w:type="dxa"/>
            <w:tcBorders>
              <w:top w:val="dotDotDash" w:sz="4" w:space="0" w:color="000000" w:themeColor="text1"/>
              <w:bottom w:val="single" w:sz="4" w:space="0" w:color="000000" w:themeColor="text1"/>
            </w:tcBorders>
          </w:tcPr>
          <w:p w14:paraId="53A00C37" w14:textId="3D24D58E" w:rsidR="007C7531" w:rsidRDefault="007C7531" w:rsidP="00C53800">
            <w:r w:rsidRPr="005206A6">
              <w:t xml:space="preserve">49.2180     </w:t>
            </w:r>
          </w:p>
        </w:tc>
        <w:tc>
          <w:tcPr>
            <w:tcW w:w="1054" w:type="dxa"/>
            <w:gridSpan w:val="2"/>
            <w:tcBorders>
              <w:top w:val="dotDotDash" w:sz="4" w:space="0" w:color="000000" w:themeColor="text1"/>
              <w:bottom w:val="single" w:sz="4" w:space="0" w:color="000000" w:themeColor="text1"/>
            </w:tcBorders>
          </w:tcPr>
          <w:p w14:paraId="3E018222" w14:textId="63808B58" w:rsidR="007C7531" w:rsidRDefault="007C7531" w:rsidP="00C53800">
            <w:r w:rsidRPr="00C16CC9">
              <w:t>13.814</w:t>
            </w:r>
          </w:p>
        </w:tc>
        <w:tc>
          <w:tcPr>
            <w:tcW w:w="962" w:type="dxa"/>
            <w:tcBorders>
              <w:top w:val="dotDotDash" w:sz="4" w:space="0" w:color="000000" w:themeColor="text1"/>
              <w:bottom w:val="single" w:sz="4" w:space="0" w:color="000000" w:themeColor="text1"/>
            </w:tcBorders>
          </w:tcPr>
          <w:p w14:paraId="5AEA1842" w14:textId="1208C9E5" w:rsidR="007C7531" w:rsidRDefault="007C7531" w:rsidP="00C53800">
            <w:r>
              <w:t>0.000</w:t>
            </w:r>
          </w:p>
        </w:tc>
        <w:tc>
          <w:tcPr>
            <w:tcW w:w="957" w:type="dxa"/>
            <w:tcBorders>
              <w:top w:val="dotDotDash" w:sz="4" w:space="0" w:color="000000" w:themeColor="text1"/>
              <w:bottom w:val="single" w:sz="4" w:space="0" w:color="000000" w:themeColor="text1"/>
            </w:tcBorders>
          </w:tcPr>
          <w:p w14:paraId="61B187DF" w14:textId="65E3C794" w:rsidR="007C7531" w:rsidRDefault="007C7531" w:rsidP="00C53800">
            <w:r>
              <w:t>0.0896</w:t>
            </w:r>
          </w:p>
        </w:tc>
        <w:tc>
          <w:tcPr>
            <w:tcW w:w="958" w:type="dxa"/>
            <w:gridSpan w:val="2"/>
            <w:tcBorders>
              <w:top w:val="dotDotDash" w:sz="4" w:space="0" w:color="000000" w:themeColor="text1"/>
              <w:bottom w:val="single" w:sz="4" w:space="0" w:color="000000" w:themeColor="text1"/>
            </w:tcBorders>
          </w:tcPr>
          <w:p w14:paraId="72B6656D" w14:textId="69C7681D" w:rsidR="007C7531" w:rsidRDefault="007C7531" w:rsidP="00C53800">
            <w:r>
              <w:t>0.001</w:t>
            </w:r>
          </w:p>
        </w:tc>
        <w:tc>
          <w:tcPr>
            <w:tcW w:w="961" w:type="dxa"/>
            <w:tcBorders>
              <w:top w:val="dotDotDash" w:sz="4" w:space="0" w:color="000000" w:themeColor="text1"/>
              <w:bottom w:val="single" w:sz="4" w:space="0" w:color="000000" w:themeColor="text1"/>
            </w:tcBorders>
          </w:tcPr>
          <w:p w14:paraId="5A5E0A9F" w14:textId="32A2882B" w:rsidR="007C7531" w:rsidRDefault="007C7531" w:rsidP="00C53800">
            <w:r>
              <w:t>0.000</w:t>
            </w:r>
          </w:p>
        </w:tc>
        <w:tc>
          <w:tcPr>
            <w:tcW w:w="957" w:type="dxa"/>
            <w:tcBorders>
              <w:top w:val="dotDotDash" w:sz="4" w:space="0" w:color="000000" w:themeColor="text1"/>
              <w:bottom w:val="single" w:sz="4" w:space="0" w:color="000000" w:themeColor="text1"/>
            </w:tcBorders>
          </w:tcPr>
          <w:p w14:paraId="64CA51B2" w14:textId="7249E4B1" w:rsidR="007C7531" w:rsidRDefault="007C7531" w:rsidP="00C53800">
            <w:r>
              <w:t>0.0662</w:t>
            </w:r>
          </w:p>
        </w:tc>
        <w:tc>
          <w:tcPr>
            <w:tcW w:w="957" w:type="dxa"/>
            <w:gridSpan w:val="2"/>
            <w:tcBorders>
              <w:top w:val="dotDotDash" w:sz="4" w:space="0" w:color="000000" w:themeColor="text1"/>
              <w:bottom w:val="single" w:sz="4" w:space="0" w:color="000000" w:themeColor="text1"/>
            </w:tcBorders>
          </w:tcPr>
          <w:p w14:paraId="40AD14FF" w14:textId="587965C1" w:rsidR="007C7531" w:rsidRDefault="007C7531" w:rsidP="00C53800">
            <w:r>
              <w:t>0.023</w:t>
            </w:r>
          </w:p>
        </w:tc>
        <w:tc>
          <w:tcPr>
            <w:tcW w:w="958" w:type="dxa"/>
            <w:tcBorders>
              <w:top w:val="dotDotDash" w:sz="4" w:space="0" w:color="000000" w:themeColor="text1"/>
              <w:bottom w:val="single" w:sz="4" w:space="0" w:color="000000" w:themeColor="text1"/>
            </w:tcBorders>
          </w:tcPr>
          <w:p w14:paraId="4B0B53BA" w14:textId="0895188D" w:rsidR="007C7531" w:rsidRDefault="007C7531" w:rsidP="00C53800">
            <w:r>
              <w:t>0.003</w:t>
            </w:r>
          </w:p>
        </w:tc>
        <w:tc>
          <w:tcPr>
            <w:tcW w:w="959" w:type="dxa"/>
            <w:gridSpan w:val="2"/>
            <w:tcBorders>
              <w:top w:val="dotDotDash" w:sz="4" w:space="0" w:color="000000" w:themeColor="text1"/>
              <w:bottom w:val="single" w:sz="4" w:space="0" w:color="000000" w:themeColor="text1"/>
            </w:tcBorders>
          </w:tcPr>
          <w:p w14:paraId="38DA9ABC" w14:textId="77777777" w:rsidR="007C7531" w:rsidRDefault="007C7531" w:rsidP="00C53800"/>
        </w:tc>
        <w:tc>
          <w:tcPr>
            <w:tcW w:w="960" w:type="dxa"/>
            <w:gridSpan w:val="2"/>
            <w:tcBorders>
              <w:top w:val="dotDotDash" w:sz="4" w:space="0" w:color="000000" w:themeColor="text1"/>
              <w:bottom w:val="single" w:sz="4" w:space="0" w:color="000000" w:themeColor="text1"/>
            </w:tcBorders>
          </w:tcPr>
          <w:p w14:paraId="356EDFB6" w14:textId="77777777" w:rsidR="007C7531" w:rsidRDefault="007C7531" w:rsidP="00C53800"/>
        </w:tc>
        <w:tc>
          <w:tcPr>
            <w:tcW w:w="960" w:type="dxa"/>
            <w:tcBorders>
              <w:top w:val="dotDotDash" w:sz="4" w:space="0" w:color="000000" w:themeColor="text1"/>
              <w:bottom w:val="single" w:sz="4" w:space="0" w:color="000000" w:themeColor="text1"/>
            </w:tcBorders>
          </w:tcPr>
          <w:p w14:paraId="4AC6385A" w14:textId="1F271197" w:rsidR="007C7531" w:rsidRDefault="007C7531" w:rsidP="00C53800"/>
        </w:tc>
      </w:tr>
      <w:tr w:rsidR="007C7531" w14:paraId="57C520AA" w14:textId="7B687DC4" w:rsidTr="00C76D76">
        <w:trPr>
          <w:gridAfter w:val="1"/>
          <w:wAfter w:w="7" w:type="dxa"/>
          <w:trHeight w:val="615"/>
        </w:trPr>
        <w:tc>
          <w:tcPr>
            <w:tcW w:w="2904" w:type="dxa"/>
            <w:tcBorders>
              <w:top w:val="dotDotDash" w:sz="4" w:space="0" w:color="000000" w:themeColor="text1"/>
              <w:bottom w:val="single" w:sz="4" w:space="0" w:color="000000" w:themeColor="text1"/>
            </w:tcBorders>
          </w:tcPr>
          <w:p w14:paraId="1F8CDC67" w14:textId="7AEB51E8" w:rsidR="007C7531" w:rsidRDefault="007C7531" w:rsidP="00C53800">
            <w:proofErr w:type="spellStart"/>
            <w:r w:rsidRPr="00DA1085">
              <w:t>shelling_attack_count</w:t>
            </w:r>
            <w:proofErr w:type="spellEnd"/>
          </w:p>
        </w:tc>
        <w:tc>
          <w:tcPr>
            <w:tcW w:w="1311" w:type="dxa"/>
            <w:tcBorders>
              <w:top w:val="dotDotDash" w:sz="4" w:space="0" w:color="000000" w:themeColor="text1"/>
              <w:bottom w:val="single" w:sz="4" w:space="0" w:color="000000" w:themeColor="text1"/>
            </w:tcBorders>
          </w:tcPr>
          <w:p w14:paraId="79F02645" w14:textId="037CD581" w:rsidR="007C7531" w:rsidRDefault="007C7531" w:rsidP="00C53800">
            <w:r w:rsidRPr="005206A6">
              <w:t>-4.0323</w:t>
            </w:r>
          </w:p>
        </w:tc>
        <w:tc>
          <w:tcPr>
            <w:tcW w:w="1054" w:type="dxa"/>
            <w:gridSpan w:val="2"/>
            <w:tcBorders>
              <w:top w:val="dotDotDash" w:sz="4" w:space="0" w:color="000000" w:themeColor="text1"/>
              <w:bottom w:val="single" w:sz="4" w:space="0" w:color="000000" w:themeColor="text1"/>
            </w:tcBorders>
          </w:tcPr>
          <w:p w14:paraId="0CF91084" w14:textId="047259D8" w:rsidR="007C7531" w:rsidRDefault="007C7531" w:rsidP="00C53800">
            <w:r w:rsidRPr="00C16CC9">
              <w:t>15.066</w:t>
            </w:r>
          </w:p>
        </w:tc>
        <w:tc>
          <w:tcPr>
            <w:tcW w:w="962" w:type="dxa"/>
            <w:tcBorders>
              <w:top w:val="dotDotDash" w:sz="4" w:space="0" w:color="000000" w:themeColor="text1"/>
              <w:bottom w:val="single" w:sz="4" w:space="0" w:color="000000" w:themeColor="text1"/>
            </w:tcBorders>
          </w:tcPr>
          <w:p w14:paraId="49FB5DB6" w14:textId="44783D54" w:rsidR="007C7531" w:rsidRDefault="007C7531" w:rsidP="00C53800">
            <w:r>
              <w:t>0.789</w:t>
            </w:r>
          </w:p>
        </w:tc>
        <w:tc>
          <w:tcPr>
            <w:tcW w:w="957" w:type="dxa"/>
            <w:tcBorders>
              <w:top w:val="dotDotDash" w:sz="4" w:space="0" w:color="000000" w:themeColor="text1"/>
              <w:bottom w:val="single" w:sz="4" w:space="0" w:color="000000" w:themeColor="text1"/>
            </w:tcBorders>
          </w:tcPr>
          <w:p w14:paraId="4B46ED14" w14:textId="605DDDEA" w:rsidR="007C7531" w:rsidRDefault="007C7531" w:rsidP="00C53800">
            <w:r>
              <w:t>-0.0220</w:t>
            </w:r>
          </w:p>
        </w:tc>
        <w:tc>
          <w:tcPr>
            <w:tcW w:w="958" w:type="dxa"/>
            <w:gridSpan w:val="2"/>
            <w:tcBorders>
              <w:top w:val="dotDotDash" w:sz="4" w:space="0" w:color="000000" w:themeColor="text1"/>
              <w:bottom w:val="single" w:sz="4" w:space="0" w:color="000000" w:themeColor="text1"/>
            </w:tcBorders>
          </w:tcPr>
          <w:p w14:paraId="7B01E98F" w14:textId="0ECC8470" w:rsidR="007C7531" w:rsidRDefault="007C7531" w:rsidP="00C53800">
            <w:r>
              <w:t>0.002</w:t>
            </w:r>
          </w:p>
        </w:tc>
        <w:tc>
          <w:tcPr>
            <w:tcW w:w="961" w:type="dxa"/>
            <w:tcBorders>
              <w:top w:val="dotDotDash" w:sz="4" w:space="0" w:color="000000" w:themeColor="text1"/>
              <w:bottom w:val="single" w:sz="4" w:space="0" w:color="000000" w:themeColor="text1"/>
            </w:tcBorders>
          </w:tcPr>
          <w:p w14:paraId="136A163A" w14:textId="38A437D8" w:rsidR="007C7531" w:rsidRDefault="007C7531" w:rsidP="00C53800">
            <w:r>
              <w:t>0.000</w:t>
            </w:r>
          </w:p>
        </w:tc>
        <w:tc>
          <w:tcPr>
            <w:tcW w:w="957" w:type="dxa"/>
            <w:tcBorders>
              <w:top w:val="dotDotDash" w:sz="4" w:space="0" w:color="000000" w:themeColor="text1"/>
              <w:bottom w:val="single" w:sz="4" w:space="0" w:color="000000" w:themeColor="text1"/>
            </w:tcBorders>
          </w:tcPr>
          <w:p w14:paraId="67E36B89" w14:textId="4E0CF801" w:rsidR="007C7531" w:rsidRDefault="007C7531" w:rsidP="00C53800">
            <w:r>
              <w:t>-0.0006</w:t>
            </w:r>
          </w:p>
        </w:tc>
        <w:tc>
          <w:tcPr>
            <w:tcW w:w="957" w:type="dxa"/>
            <w:gridSpan w:val="2"/>
            <w:tcBorders>
              <w:top w:val="dotDotDash" w:sz="4" w:space="0" w:color="000000" w:themeColor="text1"/>
              <w:bottom w:val="single" w:sz="4" w:space="0" w:color="000000" w:themeColor="text1"/>
            </w:tcBorders>
          </w:tcPr>
          <w:p w14:paraId="1AA15704" w14:textId="15E942E6" w:rsidR="007C7531" w:rsidRDefault="007C7531" w:rsidP="00C53800">
            <w:r>
              <w:t>0.025</w:t>
            </w:r>
          </w:p>
        </w:tc>
        <w:tc>
          <w:tcPr>
            <w:tcW w:w="958" w:type="dxa"/>
            <w:tcBorders>
              <w:top w:val="dotDotDash" w:sz="4" w:space="0" w:color="000000" w:themeColor="text1"/>
              <w:bottom w:val="single" w:sz="4" w:space="0" w:color="000000" w:themeColor="text1"/>
            </w:tcBorders>
          </w:tcPr>
          <w:p w14:paraId="3A93EBAD" w14:textId="363AC07D" w:rsidR="007C7531" w:rsidRDefault="007C7531" w:rsidP="00C53800">
            <w:r>
              <w:t>0.979</w:t>
            </w:r>
          </w:p>
        </w:tc>
        <w:tc>
          <w:tcPr>
            <w:tcW w:w="959" w:type="dxa"/>
            <w:gridSpan w:val="2"/>
            <w:tcBorders>
              <w:top w:val="dotDotDash" w:sz="4" w:space="0" w:color="000000" w:themeColor="text1"/>
              <w:bottom w:val="single" w:sz="4" w:space="0" w:color="000000" w:themeColor="text1"/>
            </w:tcBorders>
          </w:tcPr>
          <w:p w14:paraId="56249F30" w14:textId="77777777" w:rsidR="007C7531" w:rsidRDefault="007C7531" w:rsidP="00C53800"/>
        </w:tc>
        <w:tc>
          <w:tcPr>
            <w:tcW w:w="960" w:type="dxa"/>
            <w:gridSpan w:val="2"/>
            <w:tcBorders>
              <w:top w:val="dotDotDash" w:sz="4" w:space="0" w:color="000000" w:themeColor="text1"/>
              <w:bottom w:val="single" w:sz="4" w:space="0" w:color="000000" w:themeColor="text1"/>
            </w:tcBorders>
          </w:tcPr>
          <w:p w14:paraId="55FBD1A6" w14:textId="77777777" w:rsidR="007C7531" w:rsidRDefault="007C7531" w:rsidP="00C53800"/>
        </w:tc>
        <w:tc>
          <w:tcPr>
            <w:tcW w:w="960" w:type="dxa"/>
            <w:tcBorders>
              <w:top w:val="dotDotDash" w:sz="4" w:space="0" w:color="000000" w:themeColor="text1"/>
              <w:bottom w:val="single" w:sz="4" w:space="0" w:color="000000" w:themeColor="text1"/>
            </w:tcBorders>
          </w:tcPr>
          <w:p w14:paraId="72ADBBAA" w14:textId="0891A2F1" w:rsidR="007C7531" w:rsidRDefault="007C7531" w:rsidP="00C53800"/>
        </w:tc>
      </w:tr>
      <w:tr w:rsidR="007C7531" w14:paraId="6DB7F942" w14:textId="23776CED" w:rsidTr="007C7531">
        <w:trPr>
          <w:gridAfter w:val="1"/>
          <w:wAfter w:w="7" w:type="dxa"/>
          <w:trHeight w:val="615"/>
        </w:trPr>
        <w:tc>
          <w:tcPr>
            <w:tcW w:w="2904" w:type="dxa"/>
            <w:tcBorders>
              <w:top w:val="dotDotDash" w:sz="4" w:space="0" w:color="000000" w:themeColor="text1"/>
              <w:bottom w:val="single" w:sz="4" w:space="0" w:color="000000" w:themeColor="text1"/>
            </w:tcBorders>
          </w:tcPr>
          <w:p w14:paraId="56759ADC" w14:textId="0348FE21" w:rsidR="007C7531" w:rsidRDefault="007C7531" w:rsidP="00C53800">
            <w:proofErr w:type="spellStart"/>
            <w:r w:rsidRPr="00512E76">
              <w:t>ground_attack_count</w:t>
            </w:r>
            <w:proofErr w:type="spellEnd"/>
          </w:p>
        </w:tc>
        <w:tc>
          <w:tcPr>
            <w:tcW w:w="1311" w:type="dxa"/>
            <w:tcBorders>
              <w:top w:val="dotDotDash" w:sz="4" w:space="0" w:color="000000" w:themeColor="text1"/>
              <w:bottom w:val="single" w:sz="4" w:space="0" w:color="000000" w:themeColor="text1"/>
            </w:tcBorders>
          </w:tcPr>
          <w:p w14:paraId="78C2C841" w14:textId="5C78EAD9" w:rsidR="007C7531" w:rsidRDefault="007C7531" w:rsidP="00C53800">
            <w:r w:rsidRPr="00512E76">
              <w:t>21.6320</w:t>
            </w:r>
          </w:p>
        </w:tc>
        <w:tc>
          <w:tcPr>
            <w:tcW w:w="1054" w:type="dxa"/>
            <w:gridSpan w:val="2"/>
            <w:tcBorders>
              <w:top w:val="dotDotDash" w:sz="4" w:space="0" w:color="000000" w:themeColor="text1"/>
              <w:bottom w:val="single" w:sz="4" w:space="0" w:color="000000" w:themeColor="text1"/>
            </w:tcBorders>
          </w:tcPr>
          <w:p w14:paraId="638959C0" w14:textId="7A63A259" w:rsidR="007C7531" w:rsidRDefault="007C7531" w:rsidP="00C53800">
            <w:r w:rsidRPr="00C16CC9">
              <w:t>22.318</w:t>
            </w:r>
          </w:p>
        </w:tc>
        <w:tc>
          <w:tcPr>
            <w:tcW w:w="962" w:type="dxa"/>
            <w:tcBorders>
              <w:top w:val="dotDotDash" w:sz="4" w:space="0" w:color="000000" w:themeColor="text1"/>
              <w:bottom w:val="single" w:sz="4" w:space="0" w:color="000000" w:themeColor="text1"/>
            </w:tcBorders>
          </w:tcPr>
          <w:p w14:paraId="27450992" w14:textId="7EFBE9A6" w:rsidR="007C7531" w:rsidRDefault="007C7531" w:rsidP="00C53800">
            <w:r>
              <w:t>0.334</w:t>
            </w:r>
          </w:p>
        </w:tc>
        <w:tc>
          <w:tcPr>
            <w:tcW w:w="957" w:type="dxa"/>
            <w:tcBorders>
              <w:top w:val="dotDotDash" w:sz="4" w:space="0" w:color="000000" w:themeColor="text1"/>
              <w:bottom w:val="single" w:sz="4" w:space="0" w:color="000000" w:themeColor="text1"/>
            </w:tcBorders>
          </w:tcPr>
          <w:p w14:paraId="1E8CF252" w14:textId="217056B1" w:rsidR="007C7531" w:rsidRDefault="007C7531" w:rsidP="00C53800">
            <w:r>
              <w:t>0.0552</w:t>
            </w:r>
          </w:p>
        </w:tc>
        <w:tc>
          <w:tcPr>
            <w:tcW w:w="958" w:type="dxa"/>
            <w:gridSpan w:val="2"/>
            <w:tcBorders>
              <w:top w:val="dotDotDash" w:sz="4" w:space="0" w:color="000000" w:themeColor="text1"/>
              <w:bottom w:val="single" w:sz="4" w:space="0" w:color="000000" w:themeColor="text1"/>
            </w:tcBorders>
          </w:tcPr>
          <w:p w14:paraId="2038E3D2" w14:textId="042B71D8" w:rsidR="007C7531" w:rsidRDefault="007C7531" w:rsidP="00C53800">
            <w:r>
              <w:t>0.002</w:t>
            </w:r>
          </w:p>
        </w:tc>
        <w:tc>
          <w:tcPr>
            <w:tcW w:w="961" w:type="dxa"/>
            <w:tcBorders>
              <w:top w:val="dotDotDash" w:sz="4" w:space="0" w:color="000000" w:themeColor="text1"/>
              <w:bottom w:val="single" w:sz="4" w:space="0" w:color="000000" w:themeColor="text1"/>
            </w:tcBorders>
          </w:tcPr>
          <w:p w14:paraId="4188B353" w14:textId="3F259482" w:rsidR="007C7531" w:rsidRDefault="007C7531" w:rsidP="00C53800">
            <w:r>
              <w:t>0.000</w:t>
            </w:r>
          </w:p>
        </w:tc>
        <w:tc>
          <w:tcPr>
            <w:tcW w:w="957" w:type="dxa"/>
            <w:tcBorders>
              <w:top w:val="dotDotDash" w:sz="4" w:space="0" w:color="000000" w:themeColor="text1"/>
              <w:bottom w:val="single" w:sz="4" w:space="0" w:color="000000" w:themeColor="text1"/>
            </w:tcBorders>
          </w:tcPr>
          <w:p w14:paraId="34544E4C" w14:textId="0DEDBEF7" w:rsidR="007C7531" w:rsidRDefault="007C7531" w:rsidP="00C53800">
            <w:r>
              <w:t>0.0762</w:t>
            </w:r>
          </w:p>
        </w:tc>
        <w:tc>
          <w:tcPr>
            <w:tcW w:w="957" w:type="dxa"/>
            <w:gridSpan w:val="2"/>
            <w:tcBorders>
              <w:top w:val="dotDotDash" w:sz="4" w:space="0" w:color="000000" w:themeColor="text1"/>
              <w:bottom w:val="single" w:sz="4" w:space="0" w:color="000000" w:themeColor="text1"/>
            </w:tcBorders>
          </w:tcPr>
          <w:p w14:paraId="214C769A" w14:textId="4C5161C0" w:rsidR="007C7531" w:rsidRDefault="007C7531" w:rsidP="00C53800">
            <w:r>
              <w:t>0.036</w:t>
            </w:r>
          </w:p>
        </w:tc>
        <w:tc>
          <w:tcPr>
            <w:tcW w:w="958" w:type="dxa"/>
            <w:tcBorders>
              <w:top w:val="dotDotDash" w:sz="4" w:space="0" w:color="000000" w:themeColor="text1"/>
              <w:bottom w:val="single" w:sz="4" w:space="0" w:color="000000" w:themeColor="text1"/>
            </w:tcBorders>
          </w:tcPr>
          <w:p w14:paraId="0D6EC63E" w14:textId="5B55423F" w:rsidR="007C7531" w:rsidRDefault="007C7531" w:rsidP="00C53800">
            <w:r>
              <w:t>0.036</w:t>
            </w:r>
          </w:p>
        </w:tc>
        <w:tc>
          <w:tcPr>
            <w:tcW w:w="2879" w:type="dxa"/>
            <w:gridSpan w:val="5"/>
            <w:tcBorders>
              <w:top w:val="dotDotDash" w:sz="4" w:space="0" w:color="000000" w:themeColor="text1"/>
              <w:bottom w:val="single" w:sz="4" w:space="0" w:color="000000" w:themeColor="text1"/>
            </w:tcBorders>
          </w:tcPr>
          <w:p w14:paraId="379A78F8" w14:textId="77777777" w:rsidR="007C7531" w:rsidRDefault="007C7531" w:rsidP="00C53800"/>
        </w:tc>
      </w:tr>
      <w:tr w:rsidR="007C7531" w14:paraId="0DBFFC39" w14:textId="102B2C2D" w:rsidTr="007C7531">
        <w:trPr>
          <w:gridAfter w:val="1"/>
          <w:wAfter w:w="7" w:type="dxa"/>
          <w:trHeight w:val="615"/>
        </w:trPr>
        <w:tc>
          <w:tcPr>
            <w:tcW w:w="2904" w:type="dxa"/>
            <w:tcBorders>
              <w:top w:val="dotDotDash" w:sz="4" w:space="0" w:color="000000" w:themeColor="text1"/>
              <w:bottom w:val="single" w:sz="4" w:space="0" w:color="000000" w:themeColor="text1"/>
            </w:tcBorders>
          </w:tcPr>
          <w:p w14:paraId="74C3A5ED" w14:textId="1FC9542B" w:rsidR="007C7531" w:rsidRPr="00512E76" w:rsidRDefault="007C7531" w:rsidP="00C53800">
            <w:proofErr w:type="spellStart"/>
            <w:r w:rsidRPr="00512E76">
              <w:t>civil_unrest_count</w:t>
            </w:r>
            <w:proofErr w:type="spellEnd"/>
          </w:p>
        </w:tc>
        <w:tc>
          <w:tcPr>
            <w:tcW w:w="1311" w:type="dxa"/>
            <w:tcBorders>
              <w:top w:val="dotDotDash" w:sz="4" w:space="0" w:color="000000" w:themeColor="text1"/>
              <w:bottom w:val="single" w:sz="4" w:space="0" w:color="000000" w:themeColor="text1"/>
            </w:tcBorders>
          </w:tcPr>
          <w:p w14:paraId="10C16BB6" w14:textId="443056CF" w:rsidR="007C7531" w:rsidRPr="00512E76" w:rsidRDefault="007C7531" w:rsidP="00C53800">
            <w:r w:rsidRPr="00C16CC9">
              <w:t>-33.0944</w:t>
            </w:r>
          </w:p>
        </w:tc>
        <w:tc>
          <w:tcPr>
            <w:tcW w:w="1054" w:type="dxa"/>
            <w:gridSpan w:val="2"/>
            <w:tcBorders>
              <w:top w:val="dotDotDash" w:sz="4" w:space="0" w:color="000000" w:themeColor="text1"/>
              <w:bottom w:val="single" w:sz="4" w:space="0" w:color="000000" w:themeColor="text1"/>
            </w:tcBorders>
          </w:tcPr>
          <w:p w14:paraId="674DED45" w14:textId="20E1554F" w:rsidR="007C7531" w:rsidRDefault="007C7531" w:rsidP="00C53800">
            <w:r w:rsidRPr="00AA0D4D">
              <w:t xml:space="preserve">33.428     </w:t>
            </w:r>
          </w:p>
        </w:tc>
        <w:tc>
          <w:tcPr>
            <w:tcW w:w="962" w:type="dxa"/>
            <w:tcBorders>
              <w:top w:val="dotDotDash" w:sz="4" w:space="0" w:color="000000" w:themeColor="text1"/>
              <w:bottom w:val="single" w:sz="4" w:space="0" w:color="000000" w:themeColor="text1"/>
            </w:tcBorders>
          </w:tcPr>
          <w:p w14:paraId="33946D33" w14:textId="5240DDDB" w:rsidR="007C7531" w:rsidRDefault="007C7531" w:rsidP="00C53800">
            <w:r>
              <w:t>0.323</w:t>
            </w:r>
          </w:p>
        </w:tc>
        <w:tc>
          <w:tcPr>
            <w:tcW w:w="957" w:type="dxa"/>
            <w:tcBorders>
              <w:top w:val="dotDotDash" w:sz="4" w:space="0" w:color="000000" w:themeColor="text1"/>
              <w:bottom w:val="single" w:sz="4" w:space="0" w:color="000000" w:themeColor="text1"/>
            </w:tcBorders>
          </w:tcPr>
          <w:p w14:paraId="602DFE0A" w14:textId="17420F2E" w:rsidR="007C7531" w:rsidRDefault="007C7531" w:rsidP="00C53800">
            <w:r>
              <w:t>-0.0763</w:t>
            </w:r>
          </w:p>
        </w:tc>
        <w:tc>
          <w:tcPr>
            <w:tcW w:w="958" w:type="dxa"/>
            <w:gridSpan w:val="2"/>
            <w:tcBorders>
              <w:top w:val="dotDotDash" w:sz="4" w:space="0" w:color="000000" w:themeColor="text1"/>
              <w:bottom w:val="single" w:sz="4" w:space="0" w:color="000000" w:themeColor="text1"/>
            </w:tcBorders>
          </w:tcPr>
          <w:p w14:paraId="5F77AE88" w14:textId="0CD1BBEC" w:rsidR="007C7531" w:rsidRDefault="007C7531" w:rsidP="00C53800">
            <w:r>
              <w:t>0.004</w:t>
            </w:r>
          </w:p>
        </w:tc>
        <w:tc>
          <w:tcPr>
            <w:tcW w:w="961" w:type="dxa"/>
            <w:tcBorders>
              <w:top w:val="dotDotDash" w:sz="4" w:space="0" w:color="000000" w:themeColor="text1"/>
              <w:bottom w:val="single" w:sz="4" w:space="0" w:color="000000" w:themeColor="text1"/>
            </w:tcBorders>
          </w:tcPr>
          <w:p w14:paraId="0D6F7CA3" w14:textId="7195B887" w:rsidR="007C7531" w:rsidRDefault="007C7531" w:rsidP="00C53800">
            <w:r>
              <w:t>0.000</w:t>
            </w:r>
          </w:p>
        </w:tc>
        <w:tc>
          <w:tcPr>
            <w:tcW w:w="957" w:type="dxa"/>
            <w:tcBorders>
              <w:top w:val="dotDotDash" w:sz="4" w:space="0" w:color="000000" w:themeColor="text1"/>
              <w:bottom w:val="single" w:sz="4" w:space="0" w:color="000000" w:themeColor="text1"/>
            </w:tcBorders>
          </w:tcPr>
          <w:p w14:paraId="090D3BE8" w14:textId="4F5750DE" w:rsidR="007C7531" w:rsidRDefault="007C7531" w:rsidP="00C53800">
            <w:r>
              <w:t>-0.0364</w:t>
            </w:r>
          </w:p>
        </w:tc>
        <w:tc>
          <w:tcPr>
            <w:tcW w:w="957" w:type="dxa"/>
            <w:gridSpan w:val="2"/>
            <w:tcBorders>
              <w:top w:val="dotDotDash" w:sz="4" w:space="0" w:color="000000" w:themeColor="text1"/>
              <w:bottom w:val="single" w:sz="4" w:space="0" w:color="000000" w:themeColor="text1"/>
            </w:tcBorders>
          </w:tcPr>
          <w:p w14:paraId="5BBFD9B8" w14:textId="66DD1B41" w:rsidR="007C7531" w:rsidRDefault="007C7531" w:rsidP="00C53800">
            <w:r>
              <w:t>0.055</w:t>
            </w:r>
          </w:p>
        </w:tc>
        <w:tc>
          <w:tcPr>
            <w:tcW w:w="958" w:type="dxa"/>
            <w:tcBorders>
              <w:top w:val="dotDotDash" w:sz="4" w:space="0" w:color="000000" w:themeColor="text1"/>
              <w:bottom w:val="single" w:sz="4" w:space="0" w:color="000000" w:themeColor="text1"/>
            </w:tcBorders>
          </w:tcPr>
          <w:p w14:paraId="6A1048A6" w14:textId="34233881" w:rsidR="007C7531" w:rsidRDefault="007C7531" w:rsidP="00C53800">
            <w:r>
              <w:t>0.504</w:t>
            </w:r>
          </w:p>
        </w:tc>
        <w:tc>
          <w:tcPr>
            <w:tcW w:w="2879" w:type="dxa"/>
            <w:gridSpan w:val="5"/>
            <w:tcBorders>
              <w:top w:val="dotDotDash" w:sz="4" w:space="0" w:color="000000" w:themeColor="text1"/>
              <w:bottom w:val="single" w:sz="4" w:space="0" w:color="000000" w:themeColor="text1"/>
            </w:tcBorders>
          </w:tcPr>
          <w:p w14:paraId="634A662E" w14:textId="77777777" w:rsidR="007C7531" w:rsidRDefault="007C7531" w:rsidP="00C53800"/>
        </w:tc>
      </w:tr>
      <w:tr w:rsidR="007C7531" w14:paraId="60696AE1" w14:textId="04EF440B" w:rsidTr="007C7531">
        <w:trPr>
          <w:gridAfter w:val="1"/>
          <w:wAfter w:w="7" w:type="dxa"/>
          <w:trHeight w:val="615"/>
        </w:trPr>
        <w:tc>
          <w:tcPr>
            <w:tcW w:w="2904" w:type="dxa"/>
            <w:tcBorders>
              <w:top w:val="dotDotDash" w:sz="4" w:space="0" w:color="000000" w:themeColor="text1"/>
              <w:bottom w:val="single" w:sz="4" w:space="0" w:color="000000" w:themeColor="text1"/>
            </w:tcBorders>
          </w:tcPr>
          <w:p w14:paraId="7DDA3ECC" w14:textId="3AD055D6" w:rsidR="007C7531" w:rsidRPr="00512E76" w:rsidRDefault="007C7531" w:rsidP="00C53800">
            <w:proofErr w:type="spellStart"/>
            <w:r w:rsidRPr="004B52A7">
              <w:t>other_attack_count</w:t>
            </w:r>
            <w:proofErr w:type="spellEnd"/>
          </w:p>
        </w:tc>
        <w:tc>
          <w:tcPr>
            <w:tcW w:w="1311" w:type="dxa"/>
            <w:tcBorders>
              <w:top w:val="dotDotDash" w:sz="4" w:space="0" w:color="000000" w:themeColor="text1"/>
              <w:bottom w:val="single" w:sz="4" w:space="0" w:color="000000" w:themeColor="text1"/>
            </w:tcBorders>
          </w:tcPr>
          <w:p w14:paraId="38A81743" w14:textId="5082F2B1" w:rsidR="007C7531" w:rsidRPr="00512E76" w:rsidRDefault="007C7531" w:rsidP="00C53800">
            <w:r w:rsidRPr="00AA0D4D">
              <w:t>-49.1636</w:t>
            </w:r>
          </w:p>
        </w:tc>
        <w:tc>
          <w:tcPr>
            <w:tcW w:w="1054" w:type="dxa"/>
            <w:gridSpan w:val="2"/>
            <w:tcBorders>
              <w:top w:val="dotDotDash" w:sz="4" w:space="0" w:color="000000" w:themeColor="text1"/>
              <w:bottom w:val="single" w:sz="4" w:space="0" w:color="000000" w:themeColor="text1"/>
            </w:tcBorders>
          </w:tcPr>
          <w:p w14:paraId="2391489F" w14:textId="07146893" w:rsidR="007C7531" w:rsidRDefault="007C7531" w:rsidP="00C53800">
            <w:r w:rsidRPr="00AA0D4D">
              <w:t>79.296</w:t>
            </w:r>
          </w:p>
        </w:tc>
        <w:tc>
          <w:tcPr>
            <w:tcW w:w="962" w:type="dxa"/>
            <w:tcBorders>
              <w:top w:val="dotDotDash" w:sz="4" w:space="0" w:color="000000" w:themeColor="text1"/>
              <w:bottom w:val="single" w:sz="4" w:space="0" w:color="000000" w:themeColor="text1"/>
            </w:tcBorders>
          </w:tcPr>
          <w:p w14:paraId="179BC917" w14:textId="4E2BC00F" w:rsidR="007C7531" w:rsidRDefault="007C7531" w:rsidP="00C53800">
            <w:r>
              <w:t>0.536</w:t>
            </w:r>
          </w:p>
        </w:tc>
        <w:tc>
          <w:tcPr>
            <w:tcW w:w="957" w:type="dxa"/>
            <w:tcBorders>
              <w:top w:val="dotDotDash" w:sz="4" w:space="0" w:color="000000" w:themeColor="text1"/>
              <w:bottom w:val="single" w:sz="4" w:space="0" w:color="000000" w:themeColor="text1"/>
            </w:tcBorders>
          </w:tcPr>
          <w:p w14:paraId="4E7E3C37" w14:textId="1DCBEFA9" w:rsidR="007C7531" w:rsidRDefault="007C7531" w:rsidP="00C53800">
            <w:r>
              <w:t>-0.1974</w:t>
            </w:r>
          </w:p>
        </w:tc>
        <w:tc>
          <w:tcPr>
            <w:tcW w:w="958" w:type="dxa"/>
            <w:gridSpan w:val="2"/>
            <w:tcBorders>
              <w:top w:val="dotDotDash" w:sz="4" w:space="0" w:color="000000" w:themeColor="text1"/>
              <w:bottom w:val="single" w:sz="4" w:space="0" w:color="000000" w:themeColor="text1"/>
            </w:tcBorders>
          </w:tcPr>
          <w:p w14:paraId="5BD8E10C" w14:textId="4FA5C65D" w:rsidR="007C7531" w:rsidRDefault="007C7531" w:rsidP="00C53800">
            <w:r>
              <w:t>0.010</w:t>
            </w:r>
          </w:p>
        </w:tc>
        <w:tc>
          <w:tcPr>
            <w:tcW w:w="961" w:type="dxa"/>
            <w:tcBorders>
              <w:top w:val="dotDotDash" w:sz="4" w:space="0" w:color="000000" w:themeColor="text1"/>
              <w:bottom w:val="single" w:sz="4" w:space="0" w:color="000000" w:themeColor="text1"/>
            </w:tcBorders>
          </w:tcPr>
          <w:p w14:paraId="2A3E65BF" w14:textId="349068CB" w:rsidR="007C7531" w:rsidRDefault="007C7531" w:rsidP="00C53800">
            <w:r>
              <w:t>0.000</w:t>
            </w:r>
          </w:p>
        </w:tc>
        <w:tc>
          <w:tcPr>
            <w:tcW w:w="957" w:type="dxa"/>
            <w:tcBorders>
              <w:top w:val="dotDotDash" w:sz="4" w:space="0" w:color="000000" w:themeColor="text1"/>
              <w:bottom w:val="single" w:sz="4" w:space="0" w:color="000000" w:themeColor="text1"/>
            </w:tcBorders>
          </w:tcPr>
          <w:p w14:paraId="36D228CE" w14:textId="2683DC41" w:rsidR="007C7531" w:rsidRDefault="007C7531" w:rsidP="00C53800">
            <w:r>
              <w:t>-0.1768</w:t>
            </w:r>
          </w:p>
        </w:tc>
        <w:tc>
          <w:tcPr>
            <w:tcW w:w="957" w:type="dxa"/>
            <w:gridSpan w:val="2"/>
            <w:tcBorders>
              <w:top w:val="dotDotDash" w:sz="4" w:space="0" w:color="000000" w:themeColor="text1"/>
              <w:bottom w:val="single" w:sz="4" w:space="0" w:color="000000" w:themeColor="text1"/>
            </w:tcBorders>
          </w:tcPr>
          <w:p w14:paraId="37742733" w14:textId="476B8B88" w:rsidR="007C7531" w:rsidRDefault="007C7531" w:rsidP="00C53800">
            <w:r>
              <w:t>0.129</w:t>
            </w:r>
          </w:p>
        </w:tc>
        <w:tc>
          <w:tcPr>
            <w:tcW w:w="958" w:type="dxa"/>
            <w:tcBorders>
              <w:top w:val="dotDotDash" w:sz="4" w:space="0" w:color="000000" w:themeColor="text1"/>
              <w:bottom w:val="single" w:sz="4" w:space="0" w:color="000000" w:themeColor="text1"/>
            </w:tcBorders>
          </w:tcPr>
          <w:p w14:paraId="7E10AA7D" w14:textId="082E38C6" w:rsidR="007C7531" w:rsidRDefault="007C7531" w:rsidP="00C53800">
            <w:r>
              <w:t>0.172</w:t>
            </w:r>
          </w:p>
        </w:tc>
        <w:tc>
          <w:tcPr>
            <w:tcW w:w="2879" w:type="dxa"/>
            <w:gridSpan w:val="5"/>
            <w:tcBorders>
              <w:top w:val="dotDotDash" w:sz="4" w:space="0" w:color="000000" w:themeColor="text1"/>
              <w:bottom w:val="single" w:sz="4" w:space="0" w:color="000000" w:themeColor="text1"/>
            </w:tcBorders>
          </w:tcPr>
          <w:p w14:paraId="6A120D52" w14:textId="77777777" w:rsidR="007C7531" w:rsidRDefault="007C7531" w:rsidP="00C53800"/>
        </w:tc>
      </w:tr>
      <w:tr w:rsidR="007C7531" w14:paraId="34DB75F4" w14:textId="4330668F" w:rsidTr="007C7531">
        <w:trPr>
          <w:gridAfter w:val="1"/>
          <w:wAfter w:w="7" w:type="dxa"/>
          <w:trHeight w:val="615"/>
        </w:trPr>
        <w:tc>
          <w:tcPr>
            <w:tcW w:w="2904" w:type="dxa"/>
            <w:tcBorders>
              <w:top w:val="dotDotDash" w:sz="4" w:space="0" w:color="000000" w:themeColor="text1"/>
              <w:bottom w:val="single" w:sz="4" w:space="0" w:color="000000" w:themeColor="text1"/>
            </w:tcBorders>
          </w:tcPr>
          <w:p w14:paraId="2112B13A" w14:textId="45637914" w:rsidR="007C7531" w:rsidRPr="00512E76" w:rsidRDefault="007C7531" w:rsidP="00C53800">
            <w:proofErr w:type="spellStart"/>
            <w:r w:rsidRPr="004B52A7">
              <w:t>mean_population_density</w:t>
            </w:r>
            <w:proofErr w:type="spellEnd"/>
          </w:p>
        </w:tc>
        <w:tc>
          <w:tcPr>
            <w:tcW w:w="1311" w:type="dxa"/>
            <w:tcBorders>
              <w:top w:val="dotDotDash" w:sz="4" w:space="0" w:color="000000" w:themeColor="text1"/>
              <w:bottom w:val="single" w:sz="4" w:space="0" w:color="000000" w:themeColor="text1"/>
            </w:tcBorders>
          </w:tcPr>
          <w:p w14:paraId="6525C28E" w14:textId="1E7609A4" w:rsidR="007C7531" w:rsidRPr="00512E76" w:rsidRDefault="007C7531" w:rsidP="00C53800">
            <w:r w:rsidRPr="00AA0D4D">
              <w:t>923.2218</w:t>
            </w:r>
          </w:p>
        </w:tc>
        <w:tc>
          <w:tcPr>
            <w:tcW w:w="1054" w:type="dxa"/>
            <w:gridSpan w:val="2"/>
            <w:tcBorders>
              <w:top w:val="dotDotDash" w:sz="4" w:space="0" w:color="000000" w:themeColor="text1"/>
              <w:bottom w:val="single" w:sz="4" w:space="0" w:color="000000" w:themeColor="text1"/>
            </w:tcBorders>
          </w:tcPr>
          <w:p w14:paraId="74A59C2C" w14:textId="025A67CF" w:rsidR="007C7531" w:rsidRDefault="007C7531" w:rsidP="00C53800">
            <w:r w:rsidRPr="0063075C">
              <w:t>318.167</w:t>
            </w:r>
          </w:p>
        </w:tc>
        <w:tc>
          <w:tcPr>
            <w:tcW w:w="962" w:type="dxa"/>
            <w:tcBorders>
              <w:top w:val="dotDotDash" w:sz="4" w:space="0" w:color="000000" w:themeColor="text1"/>
              <w:bottom w:val="single" w:sz="4" w:space="0" w:color="000000" w:themeColor="text1"/>
            </w:tcBorders>
          </w:tcPr>
          <w:p w14:paraId="106534FB" w14:textId="65224E0B" w:rsidR="007C7531" w:rsidRDefault="007C7531" w:rsidP="00C53800">
            <w:r>
              <w:t>0.004</w:t>
            </w:r>
          </w:p>
        </w:tc>
        <w:tc>
          <w:tcPr>
            <w:tcW w:w="957" w:type="dxa"/>
            <w:tcBorders>
              <w:top w:val="dotDotDash" w:sz="4" w:space="0" w:color="000000" w:themeColor="text1"/>
              <w:bottom w:val="single" w:sz="4" w:space="0" w:color="000000" w:themeColor="text1"/>
            </w:tcBorders>
          </w:tcPr>
          <w:p w14:paraId="15AE315E" w14:textId="020877DA" w:rsidR="007C7531" w:rsidRDefault="007C7531" w:rsidP="00C53800">
            <w:r>
              <w:t>2.4451</w:t>
            </w:r>
          </w:p>
        </w:tc>
        <w:tc>
          <w:tcPr>
            <w:tcW w:w="958" w:type="dxa"/>
            <w:gridSpan w:val="2"/>
            <w:tcBorders>
              <w:top w:val="dotDotDash" w:sz="4" w:space="0" w:color="000000" w:themeColor="text1"/>
              <w:bottom w:val="single" w:sz="4" w:space="0" w:color="000000" w:themeColor="text1"/>
            </w:tcBorders>
          </w:tcPr>
          <w:p w14:paraId="56A88EC1" w14:textId="529BB98B" w:rsidR="007C7531" w:rsidRDefault="007C7531" w:rsidP="00C53800">
            <w:r>
              <w:t>0.032</w:t>
            </w:r>
          </w:p>
        </w:tc>
        <w:tc>
          <w:tcPr>
            <w:tcW w:w="961" w:type="dxa"/>
            <w:tcBorders>
              <w:top w:val="dotDotDash" w:sz="4" w:space="0" w:color="000000" w:themeColor="text1"/>
              <w:bottom w:val="single" w:sz="4" w:space="0" w:color="000000" w:themeColor="text1"/>
            </w:tcBorders>
          </w:tcPr>
          <w:p w14:paraId="1B797761" w14:textId="549673A7" w:rsidR="007C7531" w:rsidRDefault="007C7531" w:rsidP="00C53800">
            <w:r>
              <w:t>0.000</w:t>
            </w:r>
          </w:p>
        </w:tc>
        <w:tc>
          <w:tcPr>
            <w:tcW w:w="957" w:type="dxa"/>
            <w:tcBorders>
              <w:top w:val="dotDotDash" w:sz="4" w:space="0" w:color="000000" w:themeColor="text1"/>
              <w:bottom w:val="single" w:sz="4" w:space="0" w:color="000000" w:themeColor="text1"/>
            </w:tcBorders>
          </w:tcPr>
          <w:p w14:paraId="1DE581FB" w14:textId="144A9DA3" w:rsidR="007C7531" w:rsidRDefault="007C7531" w:rsidP="00C53800">
            <w:r>
              <w:t>1.8395</w:t>
            </w:r>
          </w:p>
        </w:tc>
        <w:tc>
          <w:tcPr>
            <w:tcW w:w="957" w:type="dxa"/>
            <w:gridSpan w:val="2"/>
            <w:tcBorders>
              <w:top w:val="dotDotDash" w:sz="4" w:space="0" w:color="000000" w:themeColor="text1"/>
              <w:bottom w:val="single" w:sz="4" w:space="0" w:color="000000" w:themeColor="text1"/>
            </w:tcBorders>
          </w:tcPr>
          <w:p w14:paraId="08B84770" w14:textId="6F575F62" w:rsidR="007C7531" w:rsidRDefault="007C7531" w:rsidP="00C53800">
            <w:r>
              <w:t>0.519</w:t>
            </w:r>
          </w:p>
        </w:tc>
        <w:tc>
          <w:tcPr>
            <w:tcW w:w="958" w:type="dxa"/>
            <w:tcBorders>
              <w:top w:val="dotDotDash" w:sz="4" w:space="0" w:color="000000" w:themeColor="text1"/>
              <w:bottom w:val="single" w:sz="4" w:space="0" w:color="000000" w:themeColor="text1"/>
            </w:tcBorders>
          </w:tcPr>
          <w:p w14:paraId="20995195" w14:textId="3EEA9AB5" w:rsidR="007C7531" w:rsidRDefault="007C7531" w:rsidP="00C53800">
            <w:r>
              <w:t>0.000</w:t>
            </w:r>
          </w:p>
        </w:tc>
        <w:tc>
          <w:tcPr>
            <w:tcW w:w="2879" w:type="dxa"/>
            <w:gridSpan w:val="5"/>
            <w:tcBorders>
              <w:top w:val="dotDotDash" w:sz="4" w:space="0" w:color="000000" w:themeColor="text1"/>
              <w:bottom w:val="single" w:sz="4" w:space="0" w:color="000000" w:themeColor="text1"/>
            </w:tcBorders>
          </w:tcPr>
          <w:p w14:paraId="32DB4EE5" w14:textId="77777777" w:rsidR="007C7531" w:rsidRDefault="007C7531" w:rsidP="00C53800"/>
        </w:tc>
      </w:tr>
      <w:tr w:rsidR="007C7531" w14:paraId="2FE2A6CB" w14:textId="2D8CE5E4" w:rsidTr="007C7531">
        <w:trPr>
          <w:gridAfter w:val="1"/>
          <w:wAfter w:w="7" w:type="dxa"/>
          <w:trHeight w:val="615"/>
        </w:trPr>
        <w:tc>
          <w:tcPr>
            <w:tcW w:w="2904" w:type="dxa"/>
            <w:tcBorders>
              <w:top w:val="dotDotDash" w:sz="4" w:space="0" w:color="000000" w:themeColor="text1"/>
              <w:bottom w:val="single" w:sz="4" w:space="0" w:color="000000" w:themeColor="text1"/>
            </w:tcBorders>
          </w:tcPr>
          <w:p w14:paraId="5665B986" w14:textId="01CA99EC" w:rsidR="007C7531" w:rsidRPr="00512E76" w:rsidRDefault="007C7531" w:rsidP="00C53800">
            <w:proofErr w:type="spellStart"/>
            <w:r w:rsidRPr="004B52A7">
              <w:t>barren_count</w:t>
            </w:r>
            <w:proofErr w:type="spellEnd"/>
          </w:p>
        </w:tc>
        <w:tc>
          <w:tcPr>
            <w:tcW w:w="1311" w:type="dxa"/>
            <w:tcBorders>
              <w:top w:val="dotDotDash" w:sz="4" w:space="0" w:color="000000" w:themeColor="text1"/>
              <w:bottom w:val="single" w:sz="4" w:space="0" w:color="000000" w:themeColor="text1"/>
            </w:tcBorders>
          </w:tcPr>
          <w:p w14:paraId="178B3069" w14:textId="0C0A9CAE" w:rsidR="007C7531" w:rsidRPr="00512E76" w:rsidRDefault="007C7531" w:rsidP="00C53800">
            <w:r w:rsidRPr="00A715C2">
              <w:t>-3.5402</w:t>
            </w:r>
          </w:p>
        </w:tc>
        <w:tc>
          <w:tcPr>
            <w:tcW w:w="1054" w:type="dxa"/>
            <w:gridSpan w:val="2"/>
            <w:tcBorders>
              <w:top w:val="dotDotDash" w:sz="4" w:space="0" w:color="000000" w:themeColor="text1"/>
              <w:bottom w:val="single" w:sz="4" w:space="0" w:color="000000" w:themeColor="text1"/>
            </w:tcBorders>
          </w:tcPr>
          <w:p w14:paraId="51CCE0BE" w14:textId="091F87E2" w:rsidR="007C7531" w:rsidRDefault="007C7531" w:rsidP="00C53800">
            <w:r w:rsidRPr="00A715C2">
              <w:t>14.484</w:t>
            </w:r>
          </w:p>
        </w:tc>
        <w:tc>
          <w:tcPr>
            <w:tcW w:w="962" w:type="dxa"/>
            <w:tcBorders>
              <w:top w:val="dotDotDash" w:sz="4" w:space="0" w:color="000000" w:themeColor="text1"/>
              <w:bottom w:val="single" w:sz="4" w:space="0" w:color="000000" w:themeColor="text1"/>
            </w:tcBorders>
          </w:tcPr>
          <w:p w14:paraId="3BD6C67F" w14:textId="0F93A75D" w:rsidR="007C7531" w:rsidRDefault="007C7531" w:rsidP="00C53800">
            <w:r>
              <w:t>0.807</w:t>
            </w:r>
          </w:p>
        </w:tc>
        <w:tc>
          <w:tcPr>
            <w:tcW w:w="957" w:type="dxa"/>
            <w:tcBorders>
              <w:top w:val="dotDotDash" w:sz="4" w:space="0" w:color="000000" w:themeColor="text1"/>
              <w:bottom w:val="single" w:sz="4" w:space="0" w:color="000000" w:themeColor="text1"/>
            </w:tcBorders>
          </w:tcPr>
          <w:p w14:paraId="3989B813" w14:textId="564FDAD5" w:rsidR="007C7531" w:rsidRDefault="007C7531" w:rsidP="00C53800">
            <w:r>
              <w:t>0.0061</w:t>
            </w:r>
          </w:p>
        </w:tc>
        <w:tc>
          <w:tcPr>
            <w:tcW w:w="958" w:type="dxa"/>
            <w:gridSpan w:val="2"/>
            <w:tcBorders>
              <w:top w:val="dotDotDash" w:sz="4" w:space="0" w:color="000000" w:themeColor="text1"/>
              <w:bottom w:val="single" w:sz="4" w:space="0" w:color="000000" w:themeColor="text1"/>
            </w:tcBorders>
          </w:tcPr>
          <w:p w14:paraId="736784BF" w14:textId="07137234" w:rsidR="007C7531" w:rsidRDefault="007C7531" w:rsidP="00C53800">
            <w:r>
              <w:t>0.002</w:t>
            </w:r>
          </w:p>
        </w:tc>
        <w:tc>
          <w:tcPr>
            <w:tcW w:w="961" w:type="dxa"/>
            <w:tcBorders>
              <w:top w:val="dotDotDash" w:sz="4" w:space="0" w:color="000000" w:themeColor="text1"/>
              <w:bottom w:val="single" w:sz="4" w:space="0" w:color="000000" w:themeColor="text1"/>
            </w:tcBorders>
          </w:tcPr>
          <w:p w14:paraId="655C770A" w14:textId="114576C1" w:rsidR="007C7531" w:rsidRDefault="007C7531" w:rsidP="00C53800">
            <w:r>
              <w:t>0.000</w:t>
            </w:r>
          </w:p>
        </w:tc>
        <w:tc>
          <w:tcPr>
            <w:tcW w:w="957" w:type="dxa"/>
            <w:tcBorders>
              <w:top w:val="dotDotDash" w:sz="4" w:space="0" w:color="000000" w:themeColor="text1"/>
              <w:bottom w:val="single" w:sz="4" w:space="0" w:color="000000" w:themeColor="text1"/>
            </w:tcBorders>
          </w:tcPr>
          <w:p w14:paraId="274FAAF4" w14:textId="54BCD7EE" w:rsidR="007C7531" w:rsidRDefault="007C7531" w:rsidP="00C53800">
            <w:r>
              <w:t>-0.0147</w:t>
            </w:r>
          </w:p>
        </w:tc>
        <w:tc>
          <w:tcPr>
            <w:tcW w:w="957" w:type="dxa"/>
            <w:gridSpan w:val="2"/>
            <w:tcBorders>
              <w:top w:val="dotDotDash" w:sz="4" w:space="0" w:color="000000" w:themeColor="text1"/>
              <w:bottom w:val="single" w:sz="4" w:space="0" w:color="000000" w:themeColor="text1"/>
            </w:tcBorders>
          </w:tcPr>
          <w:p w14:paraId="365E10D5" w14:textId="60AD1FB8" w:rsidR="007C7531" w:rsidRDefault="007C7531" w:rsidP="00C53800">
            <w:r>
              <w:t>0.024</w:t>
            </w:r>
          </w:p>
        </w:tc>
        <w:tc>
          <w:tcPr>
            <w:tcW w:w="958" w:type="dxa"/>
            <w:tcBorders>
              <w:top w:val="dotDotDash" w:sz="4" w:space="0" w:color="000000" w:themeColor="text1"/>
              <w:bottom w:val="single" w:sz="4" w:space="0" w:color="000000" w:themeColor="text1"/>
            </w:tcBorders>
          </w:tcPr>
          <w:p w14:paraId="51B88C13" w14:textId="6E71897B" w:rsidR="007C7531" w:rsidRDefault="007C7531" w:rsidP="00C53800">
            <w:r>
              <w:t>0.534</w:t>
            </w:r>
          </w:p>
        </w:tc>
        <w:tc>
          <w:tcPr>
            <w:tcW w:w="2879" w:type="dxa"/>
            <w:gridSpan w:val="5"/>
            <w:tcBorders>
              <w:top w:val="dotDotDash" w:sz="4" w:space="0" w:color="000000" w:themeColor="text1"/>
              <w:bottom w:val="single" w:sz="4" w:space="0" w:color="000000" w:themeColor="text1"/>
            </w:tcBorders>
          </w:tcPr>
          <w:p w14:paraId="115C38AB" w14:textId="77777777" w:rsidR="007C7531" w:rsidRDefault="007C7531" w:rsidP="00C53800"/>
        </w:tc>
      </w:tr>
      <w:tr w:rsidR="007C7531" w14:paraId="44AE0370" w14:textId="7AC5680C" w:rsidTr="007C7531">
        <w:trPr>
          <w:gridAfter w:val="1"/>
          <w:wAfter w:w="7" w:type="dxa"/>
          <w:trHeight w:val="615"/>
        </w:trPr>
        <w:tc>
          <w:tcPr>
            <w:tcW w:w="2904" w:type="dxa"/>
            <w:tcBorders>
              <w:top w:val="dotDotDash" w:sz="4" w:space="0" w:color="000000" w:themeColor="text1"/>
              <w:bottom w:val="single" w:sz="4" w:space="0" w:color="000000" w:themeColor="text1"/>
            </w:tcBorders>
          </w:tcPr>
          <w:p w14:paraId="15FE5740" w14:textId="4D598A79" w:rsidR="007C7531" w:rsidRPr="00512E76" w:rsidRDefault="007C7531" w:rsidP="00C53800">
            <w:proofErr w:type="spellStart"/>
            <w:r w:rsidRPr="004B52A7">
              <w:t>camp_count</w:t>
            </w:r>
            <w:proofErr w:type="spellEnd"/>
          </w:p>
        </w:tc>
        <w:tc>
          <w:tcPr>
            <w:tcW w:w="1311" w:type="dxa"/>
            <w:tcBorders>
              <w:top w:val="dotDotDash" w:sz="4" w:space="0" w:color="000000" w:themeColor="text1"/>
              <w:bottom w:val="single" w:sz="4" w:space="0" w:color="000000" w:themeColor="text1"/>
            </w:tcBorders>
          </w:tcPr>
          <w:p w14:paraId="5965E80C" w14:textId="4BA0C1A7" w:rsidR="007C7531" w:rsidRPr="00512E76" w:rsidRDefault="007C7531" w:rsidP="00C53800">
            <w:r w:rsidRPr="00A715C2">
              <w:t>-31.3199</w:t>
            </w:r>
          </w:p>
        </w:tc>
        <w:tc>
          <w:tcPr>
            <w:tcW w:w="1054" w:type="dxa"/>
            <w:gridSpan w:val="2"/>
            <w:tcBorders>
              <w:top w:val="dotDotDash" w:sz="4" w:space="0" w:color="000000" w:themeColor="text1"/>
              <w:bottom w:val="single" w:sz="4" w:space="0" w:color="000000" w:themeColor="text1"/>
            </w:tcBorders>
          </w:tcPr>
          <w:p w14:paraId="3583FE3C" w14:textId="5BFB9A04" w:rsidR="007C7531" w:rsidRDefault="007C7531" w:rsidP="00C53800">
            <w:r w:rsidRPr="00A715C2">
              <w:t>18.939</w:t>
            </w:r>
          </w:p>
        </w:tc>
        <w:tc>
          <w:tcPr>
            <w:tcW w:w="962" w:type="dxa"/>
            <w:tcBorders>
              <w:top w:val="dotDotDash" w:sz="4" w:space="0" w:color="000000" w:themeColor="text1"/>
              <w:bottom w:val="single" w:sz="4" w:space="0" w:color="000000" w:themeColor="text1"/>
            </w:tcBorders>
          </w:tcPr>
          <w:p w14:paraId="23BD1087" w14:textId="35694452" w:rsidR="007C7531" w:rsidRDefault="007C7531" w:rsidP="00C53800">
            <w:r>
              <w:t>0.100</w:t>
            </w:r>
          </w:p>
        </w:tc>
        <w:tc>
          <w:tcPr>
            <w:tcW w:w="957" w:type="dxa"/>
            <w:tcBorders>
              <w:top w:val="dotDotDash" w:sz="4" w:space="0" w:color="000000" w:themeColor="text1"/>
              <w:bottom w:val="single" w:sz="4" w:space="0" w:color="000000" w:themeColor="text1"/>
            </w:tcBorders>
          </w:tcPr>
          <w:p w14:paraId="272FBE85" w14:textId="05FB76B3" w:rsidR="007C7531" w:rsidRDefault="007C7531" w:rsidP="00C53800">
            <w:r>
              <w:t>-0.0735</w:t>
            </w:r>
          </w:p>
        </w:tc>
        <w:tc>
          <w:tcPr>
            <w:tcW w:w="958" w:type="dxa"/>
            <w:gridSpan w:val="2"/>
            <w:tcBorders>
              <w:top w:val="dotDotDash" w:sz="4" w:space="0" w:color="000000" w:themeColor="text1"/>
              <w:bottom w:val="single" w:sz="4" w:space="0" w:color="000000" w:themeColor="text1"/>
            </w:tcBorders>
          </w:tcPr>
          <w:p w14:paraId="6DACC5FC" w14:textId="541A4B9F" w:rsidR="007C7531" w:rsidRDefault="007C7531" w:rsidP="00C53800">
            <w:r>
              <w:t>0.002</w:t>
            </w:r>
          </w:p>
        </w:tc>
        <w:tc>
          <w:tcPr>
            <w:tcW w:w="961" w:type="dxa"/>
            <w:tcBorders>
              <w:top w:val="dotDotDash" w:sz="4" w:space="0" w:color="000000" w:themeColor="text1"/>
              <w:bottom w:val="single" w:sz="4" w:space="0" w:color="000000" w:themeColor="text1"/>
            </w:tcBorders>
          </w:tcPr>
          <w:p w14:paraId="1834544D" w14:textId="035A88D7" w:rsidR="007C7531" w:rsidRDefault="007C7531" w:rsidP="00C53800">
            <w:r>
              <w:t>0.000</w:t>
            </w:r>
          </w:p>
        </w:tc>
        <w:tc>
          <w:tcPr>
            <w:tcW w:w="957" w:type="dxa"/>
            <w:tcBorders>
              <w:top w:val="dotDotDash" w:sz="4" w:space="0" w:color="000000" w:themeColor="text1"/>
              <w:bottom w:val="single" w:sz="4" w:space="0" w:color="000000" w:themeColor="text1"/>
            </w:tcBorders>
          </w:tcPr>
          <w:p w14:paraId="2A92DC46" w14:textId="6C1DDFA6" w:rsidR="007C7531" w:rsidRDefault="007C7531" w:rsidP="00C53800">
            <w:r>
              <w:t>-0.0296</w:t>
            </w:r>
          </w:p>
        </w:tc>
        <w:tc>
          <w:tcPr>
            <w:tcW w:w="957" w:type="dxa"/>
            <w:gridSpan w:val="2"/>
            <w:tcBorders>
              <w:top w:val="dotDotDash" w:sz="4" w:space="0" w:color="000000" w:themeColor="text1"/>
              <w:bottom w:val="single" w:sz="4" w:space="0" w:color="000000" w:themeColor="text1"/>
            </w:tcBorders>
          </w:tcPr>
          <w:p w14:paraId="5F193C26" w14:textId="4133B99E" w:rsidR="007C7531" w:rsidRDefault="007C7531" w:rsidP="00C53800">
            <w:r>
              <w:t>0.031</w:t>
            </w:r>
          </w:p>
        </w:tc>
        <w:tc>
          <w:tcPr>
            <w:tcW w:w="958" w:type="dxa"/>
            <w:tcBorders>
              <w:top w:val="dotDotDash" w:sz="4" w:space="0" w:color="000000" w:themeColor="text1"/>
              <w:bottom w:val="single" w:sz="4" w:space="0" w:color="000000" w:themeColor="text1"/>
            </w:tcBorders>
          </w:tcPr>
          <w:p w14:paraId="66256C06" w14:textId="08F7EB08" w:rsidR="007C7531" w:rsidRDefault="007C7531" w:rsidP="00C53800">
            <w:r>
              <w:t>0.338</w:t>
            </w:r>
          </w:p>
        </w:tc>
        <w:tc>
          <w:tcPr>
            <w:tcW w:w="2879" w:type="dxa"/>
            <w:gridSpan w:val="5"/>
            <w:tcBorders>
              <w:top w:val="dotDotDash" w:sz="4" w:space="0" w:color="000000" w:themeColor="text1"/>
              <w:bottom w:val="single" w:sz="4" w:space="0" w:color="000000" w:themeColor="text1"/>
            </w:tcBorders>
          </w:tcPr>
          <w:p w14:paraId="02359311" w14:textId="77777777" w:rsidR="007C7531" w:rsidRDefault="007C7531" w:rsidP="00C53800"/>
        </w:tc>
      </w:tr>
      <w:tr w:rsidR="007C7531" w14:paraId="14FAF5FE" w14:textId="1C49DF41" w:rsidTr="007C7531">
        <w:trPr>
          <w:gridAfter w:val="1"/>
          <w:wAfter w:w="7" w:type="dxa"/>
          <w:trHeight w:val="615"/>
        </w:trPr>
        <w:tc>
          <w:tcPr>
            <w:tcW w:w="2904" w:type="dxa"/>
            <w:tcBorders>
              <w:top w:val="dotDotDash" w:sz="4" w:space="0" w:color="000000" w:themeColor="text1"/>
              <w:bottom w:val="single" w:sz="4" w:space="0" w:color="000000" w:themeColor="text1"/>
            </w:tcBorders>
          </w:tcPr>
          <w:p w14:paraId="64CD2E67" w14:textId="7C58094A" w:rsidR="007C7531" w:rsidRPr="00512E76" w:rsidRDefault="007C7531" w:rsidP="00C53800">
            <w:proofErr w:type="spellStart"/>
            <w:r w:rsidRPr="00B73C4C">
              <w:t>suburban_count</w:t>
            </w:r>
            <w:proofErr w:type="spellEnd"/>
          </w:p>
        </w:tc>
        <w:tc>
          <w:tcPr>
            <w:tcW w:w="1311" w:type="dxa"/>
            <w:tcBorders>
              <w:top w:val="dotDotDash" w:sz="4" w:space="0" w:color="000000" w:themeColor="text1"/>
              <w:bottom w:val="single" w:sz="4" w:space="0" w:color="000000" w:themeColor="text1"/>
            </w:tcBorders>
          </w:tcPr>
          <w:p w14:paraId="2E7A2339" w14:textId="1C537DFD" w:rsidR="007C7531" w:rsidRPr="00512E76" w:rsidRDefault="007C7531" w:rsidP="00C53800">
            <w:r w:rsidRPr="00983E49">
              <w:t>134.4944</w:t>
            </w:r>
          </w:p>
        </w:tc>
        <w:tc>
          <w:tcPr>
            <w:tcW w:w="1054" w:type="dxa"/>
            <w:gridSpan w:val="2"/>
            <w:tcBorders>
              <w:top w:val="dotDotDash" w:sz="4" w:space="0" w:color="000000" w:themeColor="text1"/>
              <w:bottom w:val="single" w:sz="4" w:space="0" w:color="000000" w:themeColor="text1"/>
            </w:tcBorders>
          </w:tcPr>
          <w:p w14:paraId="1EA61A93" w14:textId="5E3F78D2" w:rsidR="007C7531" w:rsidRDefault="007C7531" w:rsidP="00C53800">
            <w:r w:rsidRPr="00A715C2">
              <w:t>75.814</w:t>
            </w:r>
          </w:p>
        </w:tc>
        <w:tc>
          <w:tcPr>
            <w:tcW w:w="962" w:type="dxa"/>
            <w:tcBorders>
              <w:top w:val="dotDotDash" w:sz="4" w:space="0" w:color="000000" w:themeColor="text1"/>
              <w:bottom w:val="single" w:sz="4" w:space="0" w:color="000000" w:themeColor="text1"/>
            </w:tcBorders>
          </w:tcPr>
          <w:p w14:paraId="65563D36" w14:textId="2E14182A" w:rsidR="007C7531" w:rsidRDefault="007C7531" w:rsidP="00C53800">
            <w:r>
              <w:t>0.078</w:t>
            </w:r>
          </w:p>
        </w:tc>
        <w:tc>
          <w:tcPr>
            <w:tcW w:w="957" w:type="dxa"/>
            <w:tcBorders>
              <w:top w:val="dotDotDash" w:sz="4" w:space="0" w:color="000000" w:themeColor="text1"/>
              <w:bottom w:val="single" w:sz="4" w:space="0" w:color="000000" w:themeColor="text1"/>
            </w:tcBorders>
          </w:tcPr>
          <w:p w14:paraId="38772938" w14:textId="5751F8F1" w:rsidR="007C7531" w:rsidRDefault="007C7531" w:rsidP="00C53800">
            <w:r>
              <w:t>0.2089</w:t>
            </w:r>
          </w:p>
        </w:tc>
        <w:tc>
          <w:tcPr>
            <w:tcW w:w="958" w:type="dxa"/>
            <w:gridSpan w:val="2"/>
            <w:tcBorders>
              <w:top w:val="dotDotDash" w:sz="4" w:space="0" w:color="000000" w:themeColor="text1"/>
              <w:bottom w:val="single" w:sz="4" w:space="0" w:color="000000" w:themeColor="text1"/>
            </w:tcBorders>
          </w:tcPr>
          <w:p w14:paraId="4E7512B3" w14:textId="55605DF9" w:rsidR="007C7531" w:rsidRDefault="007C7531" w:rsidP="00C53800">
            <w:r>
              <w:t>0.005</w:t>
            </w:r>
          </w:p>
        </w:tc>
        <w:tc>
          <w:tcPr>
            <w:tcW w:w="961" w:type="dxa"/>
            <w:tcBorders>
              <w:top w:val="dotDotDash" w:sz="4" w:space="0" w:color="000000" w:themeColor="text1"/>
              <w:bottom w:val="single" w:sz="4" w:space="0" w:color="000000" w:themeColor="text1"/>
            </w:tcBorders>
          </w:tcPr>
          <w:p w14:paraId="7C5B3032" w14:textId="4F5C3C4C" w:rsidR="007C7531" w:rsidRDefault="007C7531" w:rsidP="00C53800">
            <w:r>
              <w:t>0.000</w:t>
            </w:r>
          </w:p>
        </w:tc>
        <w:tc>
          <w:tcPr>
            <w:tcW w:w="957" w:type="dxa"/>
            <w:tcBorders>
              <w:top w:val="dotDotDash" w:sz="4" w:space="0" w:color="000000" w:themeColor="text1"/>
              <w:bottom w:val="single" w:sz="4" w:space="0" w:color="000000" w:themeColor="text1"/>
            </w:tcBorders>
          </w:tcPr>
          <w:p w14:paraId="5154DFD4" w14:textId="08774CD4" w:rsidR="007C7531" w:rsidRDefault="007C7531" w:rsidP="00C53800">
            <w:r>
              <w:t>0.2039</w:t>
            </w:r>
          </w:p>
        </w:tc>
        <w:tc>
          <w:tcPr>
            <w:tcW w:w="957" w:type="dxa"/>
            <w:gridSpan w:val="2"/>
            <w:tcBorders>
              <w:top w:val="dotDotDash" w:sz="4" w:space="0" w:color="000000" w:themeColor="text1"/>
              <w:bottom w:val="single" w:sz="4" w:space="0" w:color="000000" w:themeColor="text1"/>
            </w:tcBorders>
          </w:tcPr>
          <w:p w14:paraId="401BB6FC" w14:textId="09954A95" w:rsidR="007C7531" w:rsidRDefault="007C7531" w:rsidP="00C53800">
            <w:r>
              <w:t>0.123</w:t>
            </w:r>
          </w:p>
        </w:tc>
        <w:tc>
          <w:tcPr>
            <w:tcW w:w="958" w:type="dxa"/>
            <w:tcBorders>
              <w:top w:val="dotDotDash" w:sz="4" w:space="0" w:color="000000" w:themeColor="text1"/>
              <w:bottom w:val="single" w:sz="4" w:space="0" w:color="000000" w:themeColor="text1"/>
            </w:tcBorders>
          </w:tcPr>
          <w:p w14:paraId="0247BBC4" w14:textId="4ACE20B9" w:rsidR="007C7531" w:rsidRDefault="007C7531" w:rsidP="00C53800">
            <w:r>
              <w:t>0.098</w:t>
            </w:r>
          </w:p>
        </w:tc>
        <w:tc>
          <w:tcPr>
            <w:tcW w:w="2879" w:type="dxa"/>
            <w:gridSpan w:val="5"/>
            <w:tcBorders>
              <w:top w:val="dotDotDash" w:sz="4" w:space="0" w:color="000000" w:themeColor="text1"/>
              <w:bottom w:val="single" w:sz="4" w:space="0" w:color="000000" w:themeColor="text1"/>
            </w:tcBorders>
          </w:tcPr>
          <w:p w14:paraId="59067D61" w14:textId="77777777" w:rsidR="007C7531" w:rsidRDefault="007C7531" w:rsidP="00C53800"/>
        </w:tc>
      </w:tr>
      <w:tr w:rsidR="007C7531" w14:paraId="4689FA76" w14:textId="79EB5130" w:rsidTr="007C7531">
        <w:trPr>
          <w:gridAfter w:val="1"/>
          <w:wAfter w:w="7" w:type="dxa"/>
          <w:trHeight w:val="615"/>
        </w:trPr>
        <w:tc>
          <w:tcPr>
            <w:tcW w:w="2904" w:type="dxa"/>
            <w:tcBorders>
              <w:top w:val="dotDotDash" w:sz="4" w:space="0" w:color="000000" w:themeColor="text1"/>
              <w:bottom w:val="single" w:sz="4" w:space="0" w:color="000000" w:themeColor="text1"/>
            </w:tcBorders>
          </w:tcPr>
          <w:p w14:paraId="4D7C50C1" w14:textId="364CC0A8" w:rsidR="007C7531" w:rsidRPr="00512E76" w:rsidRDefault="007C7531" w:rsidP="00C53800">
            <w:proofErr w:type="spellStart"/>
            <w:r w:rsidRPr="00B73C4C">
              <w:t>tent_count</w:t>
            </w:r>
            <w:proofErr w:type="spellEnd"/>
          </w:p>
        </w:tc>
        <w:tc>
          <w:tcPr>
            <w:tcW w:w="1311" w:type="dxa"/>
            <w:tcBorders>
              <w:top w:val="dotDotDash" w:sz="4" w:space="0" w:color="000000" w:themeColor="text1"/>
              <w:bottom w:val="single" w:sz="4" w:space="0" w:color="000000" w:themeColor="text1"/>
            </w:tcBorders>
          </w:tcPr>
          <w:p w14:paraId="3532EAA2" w14:textId="1F698182" w:rsidR="007C7531" w:rsidRPr="00512E76" w:rsidRDefault="007C7531" w:rsidP="00C53800">
            <w:r w:rsidRPr="00983E49">
              <w:t>-43.8778</w:t>
            </w:r>
          </w:p>
        </w:tc>
        <w:tc>
          <w:tcPr>
            <w:tcW w:w="1054" w:type="dxa"/>
            <w:gridSpan w:val="2"/>
            <w:tcBorders>
              <w:top w:val="dotDotDash" w:sz="4" w:space="0" w:color="000000" w:themeColor="text1"/>
              <w:bottom w:val="single" w:sz="4" w:space="0" w:color="000000" w:themeColor="text1"/>
            </w:tcBorders>
          </w:tcPr>
          <w:p w14:paraId="7D601F9D" w14:textId="2F4BC340" w:rsidR="007C7531" w:rsidRDefault="007C7531" w:rsidP="00C53800">
            <w:r w:rsidRPr="00A715C2">
              <w:t>28.489</w:t>
            </w:r>
          </w:p>
        </w:tc>
        <w:tc>
          <w:tcPr>
            <w:tcW w:w="962" w:type="dxa"/>
            <w:tcBorders>
              <w:top w:val="dotDotDash" w:sz="4" w:space="0" w:color="000000" w:themeColor="text1"/>
              <w:bottom w:val="single" w:sz="4" w:space="0" w:color="000000" w:themeColor="text1"/>
            </w:tcBorders>
          </w:tcPr>
          <w:p w14:paraId="6BA9D746" w14:textId="0EEC8772" w:rsidR="007C7531" w:rsidRDefault="007C7531" w:rsidP="00C53800">
            <w:r>
              <w:t>0.125</w:t>
            </w:r>
          </w:p>
        </w:tc>
        <w:tc>
          <w:tcPr>
            <w:tcW w:w="957" w:type="dxa"/>
            <w:tcBorders>
              <w:top w:val="dotDotDash" w:sz="4" w:space="0" w:color="000000" w:themeColor="text1"/>
              <w:bottom w:val="single" w:sz="4" w:space="0" w:color="000000" w:themeColor="text1"/>
            </w:tcBorders>
          </w:tcPr>
          <w:p w14:paraId="6DB48167" w14:textId="79CB3F6F" w:rsidR="007C7531" w:rsidRDefault="007C7531" w:rsidP="00C53800">
            <w:r>
              <w:t>-0.1737</w:t>
            </w:r>
          </w:p>
        </w:tc>
        <w:tc>
          <w:tcPr>
            <w:tcW w:w="958" w:type="dxa"/>
            <w:gridSpan w:val="2"/>
            <w:tcBorders>
              <w:top w:val="dotDotDash" w:sz="4" w:space="0" w:color="000000" w:themeColor="text1"/>
              <w:bottom w:val="single" w:sz="4" w:space="0" w:color="000000" w:themeColor="text1"/>
            </w:tcBorders>
          </w:tcPr>
          <w:p w14:paraId="40D538B1" w14:textId="128ADCFF" w:rsidR="007C7531" w:rsidRDefault="007C7531" w:rsidP="00C53800">
            <w:r>
              <w:t>0.004</w:t>
            </w:r>
          </w:p>
        </w:tc>
        <w:tc>
          <w:tcPr>
            <w:tcW w:w="961" w:type="dxa"/>
            <w:tcBorders>
              <w:top w:val="dotDotDash" w:sz="4" w:space="0" w:color="000000" w:themeColor="text1"/>
              <w:bottom w:val="single" w:sz="4" w:space="0" w:color="000000" w:themeColor="text1"/>
            </w:tcBorders>
          </w:tcPr>
          <w:p w14:paraId="4EECA3E9" w14:textId="537F8B65" w:rsidR="007C7531" w:rsidRDefault="007C7531" w:rsidP="00C53800">
            <w:r>
              <w:t>0.000</w:t>
            </w:r>
          </w:p>
        </w:tc>
        <w:tc>
          <w:tcPr>
            <w:tcW w:w="957" w:type="dxa"/>
            <w:tcBorders>
              <w:top w:val="dotDotDash" w:sz="4" w:space="0" w:color="000000" w:themeColor="text1"/>
              <w:bottom w:val="single" w:sz="4" w:space="0" w:color="000000" w:themeColor="text1"/>
            </w:tcBorders>
          </w:tcPr>
          <w:p w14:paraId="6758F1AA" w14:textId="55ED594F" w:rsidR="007C7531" w:rsidRDefault="007C7531" w:rsidP="00C53800">
            <w:r>
              <w:t>-0.1682</w:t>
            </w:r>
          </w:p>
        </w:tc>
        <w:tc>
          <w:tcPr>
            <w:tcW w:w="957" w:type="dxa"/>
            <w:gridSpan w:val="2"/>
            <w:tcBorders>
              <w:top w:val="dotDotDash" w:sz="4" w:space="0" w:color="000000" w:themeColor="text1"/>
              <w:bottom w:val="single" w:sz="4" w:space="0" w:color="000000" w:themeColor="text1"/>
            </w:tcBorders>
          </w:tcPr>
          <w:p w14:paraId="5A3C06A9" w14:textId="783C42AC" w:rsidR="007C7531" w:rsidRDefault="007C7531" w:rsidP="00C53800">
            <w:r>
              <w:t>0.047</w:t>
            </w:r>
          </w:p>
        </w:tc>
        <w:tc>
          <w:tcPr>
            <w:tcW w:w="958" w:type="dxa"/>
            <w:tcBorders>
              <w:top w:val="dotDotDash" w:sz="4" w:space="0" w:color="000000" w:themeColor="text1"/>
              <w:bottom w:val="single" w:sz="4" w:space="0" w:color="000000" w:themeColor="text1"/>
            </w:tcBorders>
          </w:tcPr>
          <w:p w14:paraId="4BD85D8E" w14:textId="62A10D74" w:rsidR="007C7531" w:rsidRDefault="007C7531" w:rsidP="00C53800">
            <w:r>
              <w:t>0.000</w:t>
            </w:r>
          </w:p>
        </w:tc>
        <w:tc>
          <w:tcPr>
            <w:tcW w:w="2879" w:type="dxa"/>
            <w:gridSpan w:val="5"/>
            <w:tcBorders>
              <w:top w:val="dotDotDash" w:sz="4" w:space="0" w:color="000000" w:themeColor="text1"/>
              <w:bottom w:val="single" w:sz="4" w:space="0" w:color="000000" w:themeColor="text1"/>
            </w:tcBorders>
          </w:tcPr>
          <w:p w14:paraId="5396A83B" w14:textId="77777777" w:rsidR="007C7531" w:rsidRDefault="007C7531" w:rsidP="00C53800"/>
        </w:tc>
      </w:tr>
      <w:tr w:rsidR="007C7531" w14:paraId="125C860A" w14:textId="29A8F8A6" w:rsidTr="007C7531">
        <w:trPr>
          <w:gridAfter w:val="1"/>
          <w:wAfter w:w="7" w:type="dxa"/>
          <w:trHeight w:val="615"/>
        </w:trPr>
        <w:tc>
          <w:tcPr>
            <w:tcW w:w="2904" w:type="dxa"/>
            <w:tcBorders>
              <w:top w:val="dotDotDash" w:sz="4" w:space="0" w:color="000000" w:themeColor="text1"/>
              <w:bottom w:val="single" w:sz="4" w:space="0" w:color="000000" w:themeColor="text1"/>
            </w:tcBorders>
          </w:tcPr>
          <w:p w14:paraId="64CB4D5E" w14:textId="33E1CFA8" w:rsidR="007C7531" w:rsidRPr="00512E76" w:rsidRDefault="007C7531" w:rsidP="00C53800">
            <w:proofErr w:type="spellStart"/>
            <w:r w:rsidRPr="00B73C4C">
              <w:t>urban_count</w:t>
            </w:r>
            <w:proofErr w:type="spellEnd"/>
          </w:p>
        </w:tc>
        <w:tc>
          <w:tcPr>
            <w:tcW w:w="1311" w:type="dxa"/>
            <w:tcBorders>
              <w:top w:val="dotDotDash" w:sz="4" w:space="0" w:color="000000" w:themeColor="text1"/>
              <w:bottom w:val="single" w:sz="4" w:space="0" w:color="000000" w:themeColor="text1"/>
            </w:tcBorders>
          </w:tcPr>
          <w:p w14:paraId="6663FAE5" w14:textId="7759E959" w:rsidR="007C7531" w:rsidRPr="00512E76" w:rsidRDefault="007C7531" w:rsidP="00C53800">
            <w:r w:rsidRPr="00983E49">
              <w:t>-71.1969</w:t>
            </w:r>
          </w:p>
        </w:tc>
        <w:tc>
          <w:tcPr>
            <w:tcW w:w="1054" w:type="dxa"/>
            <w:gridSpan w:val="2"/>
            <w:tcBorders>
              <w:top w:val="dotDotDash" w:sz="4" w:space="0" w:color="000000" w:themeColor="text1"/>
              <w:bottom w:val="single" w:sz="4" w:space="0" w:color="000000" w:themeColor="text1"/>
            </w:tcBorders>
          </w:tcPr>
          <w:p w14:paraId="249D04AD" w14:textId="31FF1E6A" w:rsidR="007C7531" w:rsidRDefault="007C7531" w:rsidP="00C53800">
            <w:r w:rsidRPr="00A715C2">
              <w:t>30.080</w:t>
            </w:r>
          </w:p>
        </w:tc>
        <w:tc>
          <w:tcPr>
            <w:tcW w:w="962" w:type="dxa"/>
            <w:tcBorders>
              <w:top w:val="dotDotDash" w:sz="4" w:space="0" w:color="000000" w:themeColor="text1"/>
              <w:bottom w:val="single" w:sz="4" w:space="0" w:color="000000" w:themeColor="text1"/>
            </w:tcBorders>
          </w:tcPr>
          <w:p w14:paraId="36C92063" w14:textId="5EE11F86" w:rsidR="007C7531" w:rsidRDefault="007C7531" w:rsidP="00C53800">
            <w:r>
              <w:t>0.019</w:t>
            </w:r>
          </w:p>
        </w:tc>
        <w:tc>
          <w:tcPr>
            <w:tcW w:w="957" w:type="dxa"/>
            <w:tcBorders>
              <w:top w:val="dotDotDash" w:sz="4" w:space="0" w:color="000000" w:themeColor="text1"/>
              <w:bottom w:val="single" w:sz="4" w:space="0" w:color="000000" w:themeColor="text1"/>
            </w:tcBorders>
          </w:tcPr>
          <w:p w14:paraId="5CEC5100" w14:textId="1836CF96" w:rsidR="007C7531" w:rsidRDefault="007C7531" w:rsidP="00C53800">
            <w:r>
              <w:t>-0.1188</w:t>
            </w:r>
          </w:p>
        </w:tc>
        <w:tc>
          <w:tcPr>
            <w:tcW w:w="958" w:type="dxa"/>
            <w:gridSpan w:val="2"/>
            <w:tcBorders>
              <w:top w:val="dotDotDash" w:sz="4" w:space="0" w:color="000000" w:themeColor="text1"/>
              <w:bottom w:val="single" w:sz="4" w:space="0" w:color="000000" w:themeColor="text1"/>
            </w:tcBorders>
          </w:tcPr>
          <w:p w14:paraId="70EC6170" w14:textId="5443120B" w:rsidR="007C7531" w:rsidRDefault="007C7531" w:rsidP="00C53800">
            <w:r>
              <w:t>0.002</w:t>
            </w:r>
          </w:p>
        </w:tc>
        <w:tc>
          <w:tcPr>
            <w:tcW w:w="961" w:type="dxa"/>
            <w:tcBorders>
              <w:top w:val="dotDotDash" w:sz="4" w:space="0" w:color="000000" w:themeColor="text1"/>
              <w:bottom w:val="single" w:sz="4" w:space="0" w:color="000000" w:themeColor="text1"/>
            </w:tcBorders>
          </w:tcPr>
          <w:p w14:paraId="3762E9DE" w14:textId="13C4B11C" w:rsidR="007C7531" w:rsidRDefault="007C7531" w:rsidP="00C53800">
            <w:r>
              <w:t>0.000</w:t>
            </w:r>
          </w:p>
        </w:tc>
        <w:tc>
          <w:tcPr>
            <w:tcW w:w="957" w:type="dxa"/>
            <w:tcBorders>
              <w:top w:val="dotDotDash" w:sz="4" w:space="0" w:color="000000" w:themeColor="text1"/>
              <w:bottom w:val="single" w:sz="4" w:space="0" w:color="000000" w:themeColor="text1"/>
            </w:tcBorders>
          </w:tcPr>
          <w:p w14:paraId="68B2BDF1" w14:textId="34465700" w:rsidR="007C7531" w:rsidRDefault="007C7531" w:rsidP="00C53800">
            <w:r>
              <w:t>-0.0629</w:t>
            </w:r>
          </w:p>
        </w:tc>
        <w:tc>
          <w:tcPr>
            <w:tcW w:w="957" w:type="dxa"/>
            <w:gridSpan w:val="2"/>
            <w:tcBorders>
              <w:top w:val="dotDotDash" w:sz="4" w:space="0" w:color="000000" w:themeColor="text1"/>
              <w:bottom w:val="single" w:sz="4" w:space="0" w:color="000000" w:themeColor="text1"/>
            </w:tcBorders>
          </w:tcPr>
          <w:p w14:paraId="2C2DADA7" w14:textId="5C62C9FD" w:rsidR="007C7531" w:rsidRDefault="007C7531" w:rsidP="00C53800">
            <w:r>
              <w:t>0.049</w:t>
            </w:r>
          </w:p>
        </w:tc>
        <w:tc>
          <w:tcPr>
            <w:tcW w:w="958" w:type="dxa"/>
            <w:tcBorders>
              <w:top w:val="dotDotDash" w:sz="4" w:space="0" w:color="000000" w:themeColor="text1"/>
              <w:bottom w:val="single" w:sz="4" w:space="0" w:color="000000" w:themeColor="text1"/>
            </w:tcBorders>
          </w:tcPr>
          <w:p w14:paraId="6F6BB71B" w14:textId="64BBEF76" w:rsidR="007C7531" w:rsidRDefault="007C7531" w:rsidP="00C53800">
            <w:r>
              <w:t>0.199</w:t>
            </w:r>
          </w:p>
        </w:tc>
        <w:tc>
          <w:tcPr>
            <w:tcW w:w="2879" w:type="dxa"/>
            <w:gridSpan w:val="5"/>
            <w:tcBorders>
              <w:top w:val="dotDotDash" w:sz="4" w:space="0" w:color="000000" w:themeColor="text1"/>
              <w:bottom w:val="single" w:sz="4" w:space="0" w:color="000000" w:themeColor="text1"/>
            </w:tcBorders>
          </w:tcPr>
          <w:p w14:paraId="5257CE06" w14:textId="77777777" w:rsidR="007C7531" w:rsidRDefault="007C7531" w:rsidP="00C53800"/>
        </w:tc>
      </w:tr>
      <w:tr w:rsidR="007C7531" w14:paraId="15C6653F" w14:textId="492B032C" w:rsidTr="007C7531">
        <w:trPr>
          <w:gridAfter w:val="1"/>
          <w:wAfter w:w="7" w:type="dxa"/>
          <w:trHeight w:val="615"/>
        </w:trPr>
        <w:tc>
          <w:tcPr>
            <w:tcW w:w="2904" w:type="dxa"/>
            <w:tcBorders>
              <w:top w:val="single" w:sz="4" w:space="0" w:color="000000" w:themeColor="text1"/>
              <w:bottom w:val="single" w:sz="4" w:space="0" w:color="000000" w:themeColor="text1"/>
            </w:tcBorders>
          </w:tcPr>
          <w:p w14:paraId="6194EA23" w14:textId="22F301FA" w:rsidR="007C7531" w:rsidRDefault="007C7531" w:rsidP="00C53800">
            <w:r>
              <w:t xml:space="preserve">Predicted </w:t>
            </w:r>
            <w:proofErr w:type="gramStart"/>
            <w:r>
              <w:t># of injuries</w:t>
            </w:r>
            <w:proofErr w:type="gramEnd"/>
            <w:r>
              <w:t xml:space="preserve"> (95% CI)</w:t>
            </w:r>
          </w:p>
        </w:tc>
        <w:tc>
          <w:tcPr>
            <w:tcW w:w="3327" w:type="dxa"/>
            <w:gridSpan w:val="4"/>
            <w:tcBorders>
              <w:top w:val="single" w:sz="4" w:space="0" w:color="000000" w:themeColor="text1"/>
              <w:bottom w:val="single" w:sz="4" w:space="0" w:color="000000" w:themeColor="text1"/>
            </w:tcBorders>
          </w:tcPr>
          <w:p w14:paraId="64DBC929" w14:textId="4F662116" w:rsidR="007C7531" w:rsidRDefault="007C7531" w:rsidP="00C53800">
            <w:r w:rsidRPr="006D373D">
              <w:t>81971.41</w:t>
            </w:r>
            <w:r>
              <w:t xml:space="preserve"> (</w:t>
            </w:r>
            <w:r w:rsidRPr="00A87E92">
              <w:t>-276346.31, 440289.14</w:t>
            </w:r>
            <w:r>
              <w:t>)</w:t>
            </w:r>
          </w:p>
        </w:tc>
        <w:tc>
          <w:tcPr>
            <w:tcW w:w="2876" w:type="dxa"/>
            <w:gridSpan w:val="4"/>
            <w:tcBorders>
              <w:top w:val="single" w:sz="4" w:space="0" w:color="000000" w:themeColor="text1"/>
              <w:bottom w:val="single" w:sz="4" w:space="0" w:color="000000" w:themeColor="text1"/>
            </w:tcBorders>
          </w:tcPr>
          <w:p w14:paraId="29B8B270" w14:textId="3FEEFF9E" w:rsidR="007C7531" w:rsidRDefault="007C7531" w:rsidP="00C53800">
            <w:r w:rsidRPr="00CB19CB">
              <w:t>81923.43</w:t>
            </w:r>
            <w:r>
              <w:t xml:space="preserve"> (</w:t>
            </w:r>
            <w:r w:rsidRPr="00C2311E">
              <w:t>66918.63, 100355.73</w:t>
            </w:r>
            <w:r>
              <w:t>)</w:t>
            </w:r>
          </w:p>
        </w:tc>
        <w:tc>
          <w:tcPr>
            <w:tcW w:w="2872" w:type="dxa"/>
            <w:gridSpan w:val="4"/>
            <w:tcBorders>
              <w:top w:val="single" w:sz="4" w:space="0" w:color="000000" w:themeColor="text1"/>
              <w:bottom w:val="single" w:sz="4" w:space="0" w:color="000000" w:themeColor="text1"/>
            </w:tcBorders>
          </w:tcPr>
          <w:p w14:paraId="1F262782" w14:textId="17DAC9F0" w:rsidR="007C7531" w:rsidRDefault="007C7531" w:rsidP="00C53800">
            <w:r w:rsidRPr="00262FED">
              <w:t>78626.93</w:t>
            </w:r>
            <w:r>
              <w:t xml:space="preserve"> (</w:t>
            </w:r>
            <w:r w:rsidRPr="00262FED">
              <w:t>3869.67, 1801730.94</w:t>
            </w:r>
            <w:r>
              <w:t>)</w:t>
            </w:r>
          </w:p>
        </w:tc>
        <w:tc>
          <w:tcPr>
            <w:tcW w:w="2879" w:type="dxa"/>
            <w:gridSpan w:val="5"/>
            <w:tcBorders>
              <w:top w:val="single" w:sz="4" w:space="0" w:color="000000" w:themeColor="text1"/>
              <w:bottom w:val="single" w:sz="4" w:space="0" w:color="000000" w:themeColor="text1"/>
            </w:tcBorders>
          </w:tcPr>
          <w:p w14:paraId="12257C9D" w14:textId="77777777" w:rsidR="007C7531" w:rsidRPr="00262FED" w:rsidRDefault="007C7531" w:rsidP="00C53800"/>
        </w:tc>
      </w:tr>
      <w:tr w:rsidR="007C7531" w14:paraId="2DD377B4" w14:textId="141FAEAC" w:rsidTr="007C7531">
        <w:trPr>
          <w:gridAfter w:val="1"/>
          <w:wAfter w:w="7" w:type="dxa"/>
          <w:trHeight w:val="615"/>
        </w:trPr>
        <w:tc>
          <w:tcPr>
            <w:tcW w:w="2904" w:type="dxa"/>
            <w:tcBorders>
              <w:top w:val="single" w:sz="4" w:space="0" w:color="000000" w:themeColor="text1"/>
            </w:tcBorders>
          </w:tcPr>
          <w:p w14:paraId="7DC484DB" w14:textId="392F7656" w:rsidR="007C7531" w:rsidRDefault="007C7531" w:rsidP="00C53800">
            <w:r>
              <w:t>Predicted # of surgeries (95% Ci)</w:t>
            </w:r>
          </w:p>
        </w:tc>
        <w:tc>
          <w:tcPr>
            <w:tcW w:w="3327" w:type="dxa"/>
            <w:gridSpan w:val="4"/>
            <w:tcBorders>
              <w:top w:val="single" w:sz="4" w:space="0" w:color="000000" w:themeColor="text1"/>
            </w:tcBorders>
          </w:tcPr>
          <w:p w14:paraId="7729B905" w14:textId="15546D4A" w:rsidR="007C7531" w:rsidRDefault="007C7531" w:rsidP="00C53800">
            <w:r w:rsidRPr="00A87E92">
              <w:t>19263.28</w:t>
            </w:r>
            <w:r>
              <w:t xml:space="preserve"> (</w:t>
            </w:r>
            <w:r w:rsidRPr="006576D5">
              <w:t>-64941.38, 103467.95</w:t>
            </w:r>
            <w:r>
              <w:t>)</w:t>
            </w:r>
          </w:p>
        </w:tc>
        <w:tc>
          <w:tcPr>
            <w:tcW w:w="2876" w:type="dxa"/>
            <w:gridSpan w:val="4"/>
            <w:tcBorders>
              <w:top w:val="single" w:sz="4" w:space="0" w:color="000000" w:themeColor="text1"/>
            </w:tcBorders>
          </w:tcPr>
          <w:p w14:paraId="16ABF193" w14:textId="0CD99F50" w:rsidR="007C7531" w:rsidRDefault="007C7531" w:rsidP="00C53800">
            <w:r w:rsidRPr="00B4169A">
              <w:t>19252.00</w:t>
            </w:r>
            <w:r>
              <w:t xml:space="preserve"> (</w:t>
            </w:r>
            <w:r w:rsidRPr="00B4169A">
              <w:t>15725.88, 23583.60</w:t>
            </w:r>
            <w:r>
              <w:t>)</w:t>
            </w:r>
          </w:p>
        </w:tc>
        <w:tc>
          <w:tcPr>
            <w:tcW w:w="2872" w:type="dxa"/>
            <w:gridSpan w:val="4"/>
            <w:tcBorders>
              <w:top w:val="single" w:sz="4" w:space="0" w:color="000000" w:themeColor="text1"/>
            </w:tcBorders>
          </w:tcPr>
          <w:p w14:paraId="5D5F5883" w14:textId="112486C1" w:rsidR="007C7531" w:rsidRDefault="007C7531" w:rsidP="00C53800">
            <w:r w:rsidRPr="00262FED">
              <w:t>18477.33</w:t>
            </w:r>
            <w:r>
              <w:t xml:space="preserve"> (</w:t>
            </w:r>
            <w:r w:rsidRPr="00262FED">
              <w:t>909.37, 423406.77</w:t>
            </w:r>
            <w:r>
              <w:t>)</w:t>
            </w:r>
          </w:p>
        </w:tc>
        <w:tc>
          <w:tcPr>
            <w:tcW w:w="2879" w:type="dxa"/>
            <w:gridSpan w:val="5"/>
            <w:tcBorders>
              <w:top w:val="single" w:sz="4" w:space="0" w:color="000000" w:themeColor="text1"/>
            </w:tcBorders>
          </w:tcPr>
          <w:p w14:paraId="1E7CC6D1" w14:textId="77777777" w:rsidR="007C7531" w:rsidRPr="00262FED" w:rsidRDefault="007C7531" w:rsidP="00C53800"/>
        </w:tc>
      </w:tr>
    </w:tbl>
    <w:p w14:paraId="65CF334A" w14:textId="77777777" w:rsidR="006223EA" w:rsidRDefault="006223EA" w:rsidP="00416A01"/>
    <w:p w14:paraId="0C943A55" w14:textId="77777777" w:rsidR="00F2254E" w:rsidRPr="00434770" w:rsidRDefault="00F2254E" w:rsidP="00416A01"/>
    <w:sectPr w:rsidR="00F2254E" w:rsidRPr="00434770" w:rsidSect="00B50946">
      <w:pgSz w:w="23811" w:h="16838" w:orient="landscape" w:code="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mily Song" w:date="2025-02-10T20:57:00Z" w:initials="ES">
    <w:p w14:paraId="6C05C1A1" w14:textId="77777777" w:rsidR="00CD73FD" w:rsidRDefault="00CD73FD" w:rsidP="00CD73FD">
      <w:pPr>
        <w:pStyle w:val="CommentText"/>
      </w:pPr>
      <w:r>
        <w:rPr>
          <w:rStyle w:val="CommentReference"/>
        </w:rPr>
        <w:annotationRef/>
      </w:r>
      <w:r>
        <w:t>Put methodology discussio -&gt; we are priveleged as first world country to get access to datbases -&gt; mention how research impacts Palestinians</w:t>
      </w:r>
    </w:p>
    <w:p w14:paraId="33E23EF7" w14:textId="77777777" w:rsidR="00CD73FD" w:rsidRDefault="00CD73FD" w:rsidP="00CD73FD">
      <w:pPr>
        <w:pStyle w:val="CommentText"/>
      </w:pPr>
    </w:p>
    <w:p w14:paraId="09965EC7" w14:textId="77777777" w:rsidR="00CD73FD" w:rsidRDefault="00CD73FD" w:rsidP="00CD73FD">
      <w:pPr>
        <w:pStyle w:val="CommentText"/>
      </w:pPr>
      <w:r>
        <w:t>Also discuss attach types</w:t>
      </w:r>
    </w:p>
    <w:p w14:paraId="68BEB1FC" w14:textId="77777777" w:rsidR="00CD73FD" w:rsidRDefault="00CD73FD" w:rsidP="00CD73FD">
      <w:pPr>
        <w:pStyle w:val="CommentText"/>
      </w:pPr>
    </w:p>
    <w:p w14:paraId="76BF0B80" w14:textId="77777777" w:rsidR="00CD73FD" w:rsidRDefault="00CD73FD" w:rsidP="00CD73FD">
      <w:pPr>
        <w:pStyle w:val="CommentText"/>
      </w:pPr>
    </w:p>
    <w:p w14:paraId="1A29307A" w14:textId="77777777" w:rsidR="00CD73FD" w:rsidRDefault="00CD73FD" w:rsidP="00CD73FD">
      <w:pPr>
        <w:pStyle w:val="CommentText"/>
      </w:pPr>
    </w:p>
    <w:p w14:paraId="08460E6B" w14:textId="77777777" w:rsidR="00CD73FD" w:rsidRDefault="00CD73FD" w:rsidP="00CD73FD">
      <w:pPr>
        <w:pStyle w:val="CommentText"/>
      </w:pPr>
      <w:r>
        <w:t>Future directions -&gt; injury patterns, extremeties most affected (citations)</w:t>
      </w:r>
      <w:r>
        <w:br/>
      </w:r>
    </w:p>
  </w:comment>
  <w:comment w:id="1" w:author="Emily Song" w:date="2025-02-06T19:51:00Z" w:initials="ES">
    <w:p w14:paraId="6BB0174A" w14:textId="5460A128" w:rsidR="0016180D" w:rsidRDefault="00000000">
      <w:r>
        <w:annotationRef/>
      </w:r>
      <w:r w:rsidRPr="11410AE2">
        <w:t>add int. factor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460E6B" w15:done="0"/>
  <w15:commentEx w15:paraId="6BB017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347095" w16cex:dateUtc="2025-02-11T01:57:00Z"/>
  <w16cex:commentExtensible w16cex:durableId="0A6443C1" w16cex:dateUtc="2025-02-07T0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460E6B" w16cid:durableId="3D347095"/>
  <w16cid:commentId w16cid:paraId="6BB0174A" w16cid:durableId="0A6443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1222E"/>
    <w:multiLevelType w:val="multilevel"/>
    <w:tmpl w:val="F440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4352B5"/>
    <w:multiLevelType w:val="multilevel"/>
    <w:tmpl w:val="6CF0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401621">
    <w:abstractNumId w:val="1"/>
  </w:num>
  <w:num w:numId="2" w16cid:durableId="11821608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mily Song">
    <w15:presenceInfo w15:providerId="AD" w15:userId="S::ecs94@duke.edu::76b50e51-6b00-40ea-9be2-004bd28c64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85"/>
    <w:rsid w:val="00002C07"/>
    <w:rsid w:val="00015FC7"/>
    <w:rsid w:val="00022C25"/>
    <w:rsid w:val="00035571"/>
    <w:rsid w:val="000434AF"/>
    <w:rsid w:val="00043B42"/>
    <w:rsid w:val="00050FC4"/>
    <w:rsid w:val="00084879"/>
    <w:rsid w:val="000C4DB0"/>
    <w:rsid w:val="000D6C77"/>
    <w:rsid w:val="000E77C1"/>
    <w:rsid w:val="000F1AB0"/>
    <w:rsid w:val="000F1EB1"/>
    <w:rsid w:val="000F2AA6"/>
    <w:rsid w:val="000F30CD"/>
    <w:rsid w:val="00102714"/>
    <w:rsid w:val="00103A7D"/>
    <w:rsid w:val="001225C3"/>
    <w:rsid w:val="00143F0A"/>
    <w:rsid w:val="0014531E"/>
    <w:rsid w:val="00147FAB"/>
    <w:rsid w:val="001522E0"/>
    <w:rsid w:val="0015237D"/>
    <w:rsid w:val="0015680B"/>
    <w:rsid w:val="00161342"/>
    <w:rsid w:val="0016180D"/>
    <w:rsid w:val="00167CFC"/>
    <w:rsid w:val="00170A82"/>
    <w:rsid w:val="00180224"/>
    <w:rsid w:val="00185EA4"/>
    <w:rsid w:val="00193718"/>
    <w:rsid w:val="00196491"/>
    <w:rsid w:val="00197E6F"/>
    <w:rsid w:val="001A3360"/>
    <w:rsid w:val="001A5C06"/>
    <w:rsid w:val="001D2B00"/>
    <w:rsid w:val="001E2416"/>
    <w:rsid w:val="00204C1F"/>
    <w:rsid w:val="002106FF"/>
    <w:rsid w:val="00216AA3"/>
    <w:rsid w:val="002235D6"/>
    <w:rsid w:val="002261C4"/>
    <w:rsid w:val="0023041D"/>
    <w:rsid w:val="00237462"/>
    <w:rsid w:val="002465A5"/>
    <w:rsid w:val="00247872"/>
    <w:rsid w:val="00257032"/>
    <w:rsid w:val="00261E9E"/>
    <w:rsid w:val="00262FED"/>
    <w:rsid w:val="00280C91"/>
    <w:rsid w:val="0028525F"/>
    <w:rsid w:val="002906F1"/>
    <w:rsid w:val="002A6363"/>
    <w:rsid w:val="002A6887"/>
    <w:rsid w:val="002F40B8"/>
    <w:rsid w:val="002F51F6"/>
    <w:rsid w:val="003233B1"/>
    <w:rsid w:val="00336EC3"/>
    <w:rsid w:val="003646B7"/>
    <w:rsid w:val="00371C1D"/>
    <w:rsid w:val="0037414D"/>
    <w:rsid w:val="00391C36"/>
    <w:rsid w:val="003979F0"/>
    <w:rsid w:val="003B6605"/>
    <w:rsid w:val="003C3469"/>
    <w:rsid w:val="003D1177"/>
    <w:rsid w:val="003D6821"/>
    <w:rsid w:val="003D704A"/>
    <w:rsid w:val="003D7D26"/>
    <w:rsid w:val="003E3177"/>
    <w:rsid w:val="003F3497"/>
    <w:rsid w:val="00400BE0"/>
    <w:rsid w:val="00415BD5"/>
    <w:rsid w:val="00416972"/>
    <w:rsid w:val="00416A01"/>
    <w:rsid w:val="00421737"/>
    <w:rsid w:val="00422302"/>
    <w:rsid w:val="00424FD9"/>
    <w:rsid w:val="004259C2"/>
    <w:rsid w:val="0043145F"/>
    <w:rsid w:val="004338FE"/>
    <w:rsid w:val="00433A15"/>
    <w:rsid w:val="00434770"/>
    <w:rsid w:val="00452378"/>
    <w:rsid w:val="004560A9"/>
    <w:rsid w:val="004620E3"/>
    <w:rsid w:val="00471C09"/>
    <w:rsid w:val="00484505"/>
    <w:rsid w:val="00485438"/>
    <w:rsid w:val="00497782"/>
    <w:rsid w:val="004A4BB7"/>
    <w:rsid w:val="004B52A7"/>
    <w:rsid w:val="004C3E69"/>
    <w:rsid w:val="004C7D3F"/>
    <w:rsid w:val="004D24E7"/>
    <w:rsid w:val="004D76FD"/>
    <w:rsid w:val="004E2E80"/>
    <w:rsid w:val="004E3A70"/>
    <w:rsid w:val="004E6226"/>
    <w:rsid w:val="00512E76"/>
    <w:rsid w:val="00515BE0"/>
    <w:rsid w:val="005169FA"/>
    <w:rsid w:val="005206A6"/>
    <w:rsid w:val="00535F8E"/>
    <w:rsid w:val="00536445"/>
    <w:rsid w:val="005723B4"/>
    <w:rsid w:val="005743E1"/>
    <w:rsid w:val="00580FBB"/>
    <w:rsid w:val="005873E7"/>
    <w:rsid w:val="0058782C"/>
    <w:rsid w:val="0059642F"/>
    <w:rsid w:val="005A47CA"/>
    <w:rsid w:val="005A4DAA"/>
    <w:rsid w:val="005B3BD1"/>
    <w:rsid w:val="005B3EC9"/>
    <w:rsid w:val="005B561C"/>
    <w:rsid w:val="005C0BD0"/>
    <w:rsid w:val="005D115F"/>
    <w:rsid w:val="005D55B2"/>
    <w:rsid w:val="005D637B"/>
    <w:rsid w:val="005D74BB"/>
    <w:rsid w:val="005F34F2"/>
    <w:rsid w:val="005F4DE3"/>
    <w:rsid w:val="006116A0"/>
    <w:rsid w:val="00611E79"/>
    <w:rsid w:val="00615496"/>
    <w:rsid w:val="006223EA"/>
    <w:rsid w:val="0063075C"/>
    <w:rsid w:val="006365A2"/>
    <w:rsid w:val="0064296F"/>
    <w:rsid w:val="006576D5"/>
    <w:rsid w:val="0067614C"/>
    <w:rsid w:val="0068078F"/>
    <w:rsid w:val="0069609C"/>
    <w:rsid w:val="006B0DCF"/>
    <w:rsid w:val="006B5A1E"/>
    <w:rsid w:val="006C7D9A"/>
    <w:rsid w:val="006D373D"/>
    <w:rsid w:val="006D43E6"/>
    <w:rsid w:val="00726858"/>
    <w:rsid w:val="0072768F"/>
    <w:rsid w:val="00734BA3"/>
    <w:rsid w:val="00740EC3"/>
    <w:rsid w:val="00741D7D"/>
    <w:rsid w:val="0074771D"/>
    <w:rsid w:val="00757338"/>
    <w:rsid w:val="00770254"/>
    <w:rsid w:val="007703C5"/>
    <w:rsid w:val="00773694"/>
    <w:rsid w:val="00777CC2"/>
    <w:rsid w:val="00781198"/>
    <w:rsid w:val="00786B0F"/>
    <w:rsid w:val="007870C4"/>
    <w:rsid w:val="0079133E"/>
    <w:rsid w:val="007A07AA"/>
    <w:rsid w:val="007A238A"/>
    <w:rsid w:val="007B1F0A"/>
    <w:rsid w:val="007B4150"/>
    <w:rsid w:val="007C11A0"/>
    <w:rsid w:val="007C3724"/>
    <w:rsid w:val="007C3860"/>
    <w:rsid w:val="007C7531"/>
    <w:rsid w:val="007E1043"/>
    <w:rsid w:val="007F38C2"/>
    <w:rsid w:val="007F4635"/>
    <w:rsid w:val="00814D45"/>
    <w:rsid w:val="0083736F"/>
    <w:rsid w:val="00847695"/>
    <w:rsid w:val="008601BA"/>
    <w:rsid w:val="00861C04"/>
    <w:rsid w:val="00861F8E"/>
    <w:rsid w:val="008630AF"/>
    <w:rsid w:val="008665FF"/>
    <w:rsid w:val="00872931"/>
    <w:rsid w:val="00874B00"/>
    <w:rsid w:val="008808F9"/>
    <w:rsid w:val="0089510B"/>
    <w:rsid w:val="008B118F"/>
    <w:rsid w:val="008B13EB"/>
    <w:rsid w:val="008B563F"/>
    <w:rsid w:val="008C20D9"/>
    <w:rsid w:val="008C3E24"/>
    <w:rsid w:val="008D1094"/>
    <w:rsid w:val="008D3C2D"/>
    <w:rsid w:val="008E5B0C"/>
    <w:rsid w:val="008F53B2"/>
    <w:rsid w:val="00905A95"/>
    <w:rsid w:val="00927AB0"/>
    <w:rsid w:val="00935D3C"/>
    <w:rsid w:val="00945AE9"/>
    <w:rsid w:val="00954760"/>
    <w:rsid w:val="009703FD"/>
    <w:rsid w:val="0097717A"/>
    <w:rsid w:val="00983E49"/>
    <w:rsid w:val="0098585C"/>
    <w:rsid w:val="00986A45"/>
    <w:rsid w:val="00991CAF"/>
    <w:rsid w:val="009948BD"/>
    <w:rsid w:val="00996017"/>
    <w:rsid w:val="009A335F"/>
    <w:rsid w:val="009B0F9D"/>
    <w:rsid w:val="009C66EE"/>
    <w:rsid w:val="009E355A"/>
    <w:rsid w:val="009F6835"/>
    <w:rsid w:val="00A02DDE"/>
    <w:rsid w:val="00A073FD"/>
    <w:rsid w:val="00A23113"/>
    <w:rsid w:val="00A420BC"/>
    <w:rsid w:val="00A715C2"/>
    <w:rsid w:val="00A7193F"/>
    <w:rsid w:val="00A804BC"/>
    <w:rsid w:val="00A87E92"/>
    <w:rsid w:val="00AA0CD7"/>
    <w:rsid w:val="00AA0D4D"/>
    <w:rsid w:val="00AC2922"/>
    <w:rsid w:val="00AC679A"/>
    <w:rsid w:val="00AD0E4C"/>
    <w:rsid w:val="00AE38EF"/>
    <w:rsid w:val="00B16E68"/>
    <w:rsid w:val="00B26190"/>
    <w:rsid w:val="00B26F90"/>
    <w:rsid w:val="00B36170"/>
    <w:rsid w:val="00B4169A"/>
    <w:rsid w:val="00B4266B"/>
    <w:rsid w:val="00B4755C"/>
    <w:rsid w:val="00B50946"/>
    <w:rsid w:val="00B50D5A"/>
    <w:rsid w:val="00B55478"/>
    <w:rsid w:val="00B63D00"/>
    <w:rsid w:val="00B73C4C"/>
    <w:rsid w:val="00B8254C"/>
    <w:rsid w:val="00B94F66"/>
    <w:rsid w:val="00B97113"/>
    <w:rsid w:val="00BA3026"/>
    <w:rsid w:val="00BB2A28"/>
    <w:rsid w:val="00BB570C"/>
    <w:rsid w:val="00BD47E3"/>
    <w:rsid w:val="00BE6277"/>
    <w:rsid w:val="00BF1718"/>
    <w:rsid w:val="00C13894"/>
    <w:rsid w:val="00C16CC9"/>
    <w:rsid w:val="00C2311E"/>
    <w:rsid w:val="00C31F65"/>
    <w:rsid w:val="00C36506"/>
    <w:rsid w:val="00C36CD4"/>
    <w:rsid w:val="00C40E02"/>
    <w:rsid w:val="00C438A9"/>
    <w:rsid w:val="00C46D96"/>
    <w:rsid w:val="00C53800"/>
    <w:rsid w:val="00C55770"/>
    <w:rsid w:val="00C60500"/>
    <w:rsid w:val="00C62675"/>
    <w:rsid w:val="00C66E25"/>
    <w:rsid w:val="00C72AA6"/>
    <w:rsid w:val="00C73669"/>
    <w:rsid w:val="00C77F9B"/>
    <w:rsid w:val="00CB0DCA"/>
    <w:rsid w:val="00CB1668"/>
    <w:rsid w:val="00CB19CB"/>
    <w:rsid w:val="00CC66B0"/>
    <w:rsid w:val="00CD73FD"/>
    <w:rsid w:val="00CF0123"/>
    <w:rsid w:val="00CF0AE6"/>
    <w:rsid w:val="00CF1C8C"/>
    <w:rsid w:val="00D007B6"/>
    <w:rsid w:val="00D054B3"/>
    <w:rsid w:val="00D12C8E"/>
    <w:rsid w:val="00D14B9D"/>
    <w:rsid w:val="00D23452"/>
    <w:rsid w:val="00D237EA"/>
    <w:rsid w:val="00D301C0"/>
    <w:rsid w:val="00D33C95"/>
    <w:rsid w:val="00D679F5"/>
    <w:rsid w:val="00D71F64"/>
    <w:rsid w:val="00D7249A"/>
    <w:rsid w:val="00D741D3"/>
    <w:rsid w:val="00D81CB6"/>
    <w:rsid w:val="00D84175"/>
    <w:rsid w:val="00DA1085"/>
    <w:rsid w:val="00DB6E80"/>
    <w:rsid w:val="00DB7783"/>
    <w:rsid w:val="00DD0EB4"/>
    <w:rsid w:val="00DD5F26"/>
    <w:rsid w:val="00DF1226"/>
    <w:rsid w:val="00DF3485"/>
    <w:rsid w:val="00DF57E9"/>
    <w:rsid w:val="00E03BDC"/>
    <w:rsid w:val="00E15876"/>
    <w:rsid w:val="00E3069D"/>
    <w:rsid w:val="00E323CC"/>
    <w:rsid w:val="00E47324"/>
    <w:rsid w:val="00E523F6"/>
    <w:rsid w:val="00E631BF"/>
    <w:rsid w:val="00E94E5D"/>
    <w:rsid w:val="00E96413"/>
    <w:rsid w:val="00E96C66"/>
    <w:rsid w:val="00E97DE9"/>
    <w:rsid w:val="00EA4B6F"/>
    <w:rsid w:val="00EA541C"/>
    <w:rsid w:val="00EA7BF1"/>
    <w:rsid w:val="00EC66C4"/>
    <w:rsid w:val="00EE48B9"/>
    <w:rsid w:val="00F0552F"/>
    <w:rsid w:val="00F0705B"/>
    <w:rsid w:val="00F215C9"/>
    <w:rsid w:val="00F2254E"/>
    <w:rsid w:val="00F26803"/>
    <w:rsid w:val="00F3213C"/>
    <w:rsid w:val="00F44D85"/>
    <w:rsid w:val="00F470AB"/>
    <w:rsid w:val="00F515F8"/>
    <w:rsid w:val="00F6146B"/>
    <w:rsid w:val="00F648C1"/>
    <w:rsid w:val="00FA41D3"/>
    <w:rsid w:val="00FB7212"/>
    <w:rsid w:val="00FC6D3A"/>
    <w:rsid w:val="00FC71B9"/>
    <w:rsid w:val="00FD4FC8"/>
    <w:rsid w:val="00FF350B"/>
    <w:rsid w:val="209BF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D501"/>
  <w15:chartTrackingRefBased/>
  <w15:docId w15:val="{0BAC52FE-BE36-4393-AB2E-D9A4DEA7E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A95"/>
  </w:style>
  <w:style w:type="paragraph" w:styleId="Heading1">
    <w:name w:val="heading 1"/>
    <w:basedOn w:val="Normal"/>
    <w:next w:val="Normal"/>
    <w:link w:val="Heading1Char"/>
    <w:uiPriority w:val="9"/>
    <w:qFormat/>
    <w:rsid w:val="00F44D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D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D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D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D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D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D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D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D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D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D85"/>
    <w:rPr>
      <w:rFonts w:eastAsiaTheme="majorEastAsia" w:cstheme="majorBidi"/>
      <w:color w:val="272727" w:themeColor="text1" w:themeTint="D8"/>
    </w:rPr>
  </w:style>
  <w:style w:type="paragraph" w:styleId="Title">
    <w:name w:val="Title"/>
    <w:basedOn w:val="Normal"/>
    <w:next w:val="Normal"/>
    <w:link w:val="TitleChar"/>
    <w:uiPriority w:val="10"/>
    <w:qFormat/>
    <w:rsid w:val="00F44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D85"/>
    <w:pPr>
      <w:spacing w:before="160"/>
      <w:jc w:val="center"/>
    </w:pPr>
    <w:rPr>
      <w:i/>
      <w:iCs/>
      <w:color w:val="404040" w:themeColor="text1" w:themeTint="BF"/>
    </w:rPr>
  </w:style>
  <w:style w:type="character" w:customStyle="1" w:styleId="QuoteChar">
    <w:name w:val="Quote Char"/>
    <w:basedOn w:val="DefaultParagraphFont"/>
    <w:link w:val="Quote"/>
    <w:uiPriority w:val="29"/>
    <w:rsid w:val="00F44D85"/>
    <w:rPr>
      <w:i/>
      <w:iCs/>
      <w:color w:val="404040" w:themeColor="text1" w:themeTint="BF"/>
    </w:rPr>
  </w:style>
  <w:style w:type="paragraph" w:styleId="ListParagraph">
    <w:name w:val="List Paragraph"/>
    <w:basedOn w:val="Normal"/>
    <w:uiPriority w:val="34"/>
    <w:qFormat/>
    <w:rsid w:val="00F44D85"/>
    <w:pPr>
      <w:ind w:left="720"/>
      <w:contextualSpacing/>
    </w:pPr>
  </w:style>
  <w:style w:type="character" w:styleId="IntenseEmphasis">
    <w:name w:val="Intense Emphasis"/>
    <w:basedOn w:val="DefaultParagraphFont"/>
    <w:uiPriority w:val="21"/>
    <w:qFormat/>
    <w:rsid w:val="00F44D85"/>
    <w:rPr>
      <w:i/>
      <w:iCs/>
      <w:color w:val="0F4761" w:themeColor="accent1" w:themeShade="BF"/>
    </w:rPr>
  </w:style>
  <w:style w:type="paragraph" w:styleId="IntenseQuote">
    <w:name w:val="Intense Quote"/>
    <w:basedOn w:val="Normal"/>
    <w:next w:val="Normal"/>
    <w:link w:val="IntenseQuoteChar"/>
    <w:uiPriority w:val="30"/>
    <w:qFormat/>
    <w:rsid w:val="00F44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D85"/>
    <w:rPr>
      <w:i/>
      <w:iCs/>
      <w:color w:val="0F4761" w:themeColor="accent1" w:themeShade="BF"/>
    </w:rPr>
  </w:style>
  <w:style w:type="character" w:styleId="IntenseReference">
    <w:name w:val="Intense Reference"/>
    <w:basedOn w:val="DefaultParagraphFont"/>
    <w:uiPriority w:val="32"/>
    <w:qFormat/>
    <w:rsid w:val="00F44D85"/>
    <w:rPr>
      <w:b/>
      <w:bCs/>
      <w:smallCaps/>
      <w:color w:val="0F4761" w:themeColor="accent1" w:themeShade="BF"/>
      <w:spacing w:val="5"/>
    </w:rPr>
  </w:style>
  <w:style w:type="table" w:styleId="TableGrid">
    <w:name w:val="Table Grid"/>
    <w:basedOn w:val="TableNormal"/>
    <w:uiPriority w:val="39"/>
    <w:rsid w:val="00FA4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8C20D9"/>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CD73FD"/>
    <w:rPr>
      <w:b/>
      <w:bCs/>
    </w:rPr>
  </w:style>
  <w:style w:type="character" w:customStyle="1" w:styleId="CommentSubjectChar">
    <w:name w:val="Comment Subject Char"/>
    <w:basedOn w:val="CommentTextChar"/>
    <w:link w:val="CommentSubject"/>
    <w:uiPriority w:val="99"/>
    <w:semiHidden/>
    <w:rsid w:val="00CD73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9320">
      <w:bodyDiv w:val="1"/>
      <w:marLeft w:val="0"/>
      <w:marRight w:val="0"/>
      <w:marTop w:val="0"/>
      <w:marBottom w:val="0"/>
      <w:divBdr>
        <w:top w:val="none" w:sz="0" w:space="0" w:color="auto"/>
        <w:left w:val="none" w:sz="0" w:space="0" w:color="auto"/>
        <w:bottom w:val="none" w:sz="0" w:space="0" w:color="auto"/>
        <w:right w:val="none" w:sz="0" w:space="0" w:color="auto"/>
      </w:divBdr>
    </w:div>
    <w:div w:id="95251445">
      <w:bodyDiv w:val="1"/>
      <w:marLeft w:val="0"/>
      <w:marRight w:val="0"/>
      <w:marTop w:val="0"/>
      <w:marBottom w:val="0"/>
      <w:divBdr>
        <w:top w:val="none" w:sz="0" w:space="0" w:color="auto"/>
        <w:left w:val="none" w:sz="0" w:space="0" w:color="auto"/>
        <w:bottom w:val="none" w:sz="0" w:space="0" w:color="auto"/>
        <w:right w:val="none" w:sz="0" w:space="0" w:color="auto"/>
      </w:divBdr>
    </w:div>
    <w:div w:id="112990721">
      <w:bodyDiv w:val="1"/>
      <w:marLeft w:val="0"/>
      <w:marRight w:val="0"/>
      <w:marTop w:val="0"/>
      <w:marBottom w:val="0"/>
      <w:divBdr>
        <w:top w:val="none" w:sz="0" w:space="0" w:color="auto"/>
        <w:left w:val="none" w:sz="0" w:space="0" w:color="auto"/>
        <w:bottom w:val="none" w:sz="0" w:space="0" w:color="auto"/>
        <w:right w:val="none" w:sz="0" w:space="0" w:color="auto"/>
      </w:divBdr>
    </w:div>
    <w:div w:id="129130673">
      <w:bodyDiv w:val="1"/>
      <w:marLeft w:val="0"/>
      <w:marRight w:val="0"/>
      <w:marTop w:val="0"/>
      <w:marBottom w:val="0"/>
      <w:divBdr>
        <w:top w:val="none" w:sz="0" w:space="0" w:color="auto"/>
        <w:left w:val="none" w:sz="0" w:space="0" w:color="auto"/>
        <w:bottom w:val="none" w:sz="0" w:space="0" w:color="auto"/>
        <w:right w:val="none" w:sz="0" w:space="0" w:color="auto"/>
      </w:divBdr>
    </w:div>
    <w:div w:id="221596223">
      <w:bodyDiv w:val="1"/>
      <w:marLeft w:val="0"/>
      <w:marRight w:val="0"/>
      <w:marTop w:val="0"/>
      <w:marBottom w:val="0"/>
      <w:divBdr>
        <w:top w:val="none" w:sz="0" w:space="0" w:color="auto"/>
        <w:left w:val="none" w:sz="0" w:space="0" w:color="auto"/>
        <w:bottom w:val="none" w:sz="0" w:space="0" w:color="auto"/>
        <w:right w:val="none" w:sz="0" w:space="0" w:color="auto"/>
      </w:divBdr>
    </w:div>
    <w:div w:id="232088213">
      <w:bodyDiv w:val="1"/>
      <w:marLeft w:val="0"/>
      <w:marRight w:val="0"/>
      <w:marTop w:val="0"/>
      <w:marBottom w:val="0"/>
      <w:divBdr>
        <w:top w:val="none" w:sz="0" w:space="0" w:color="auto"/>
        <w:left w:val="none" w:sz="0" w:space="0" w:color="auto"/>
        <w:bottom w:val="none" w:sz="0" w:space="0" w:color="auto"/>
        <w:right w:val="none" w:sz="0" w:space="0" w:color="auto"/>
      </w:divBdr>
    </w:div>
    <w:div w:id="319429313">
      <w:bodyDiv w:val="1"/>
      <w:marLeft w:val="0"/>
      <w:marRight w:val="0"/>
      <w:marTop w:val="0"/>
      <w:marBottom w:val="0"/>
      <w:divBdr>
        <w:top w:val="none" w:sz="0" w:space="0" w:color="auto"/>
        <w:left w:val="none" w:sz="0" w:space="0" w:color="auto"/>
        <w:bottom w:val="none" w:sz="0" w:space="0" w:color="auto"/>
        <w:right w:val="none" w:sz="0" w:space="0" w:color="auto"/>
      </w:divBdr>
    </w:div>
    <w:div w:id="320545936">
      <w:bodyDiv w:val="1"/>
      <w:marLeft w:val="0"/>
      <w:marRight w:val="0"/>
      <w:marTop w:val="0"/>
      <w:marBottom w:val="0"/>
      <w:divBdr>
        <w:top w:val="none" w:sz="0" w:space="0" w:color="auto"/>
        <w:left w:val="none" w:sz="0" w:space="0" w:color="auto"/>
        <w:bottom w:val="none" w:sz="0" w:space="0" w:color="auto"/>
        <w:right w:val="none" w:sz="0" w:space="0" w:color="auto"/>
      </w:divBdr>
    </w:div>
    <w:div w:id="396244547">
      <w:bodyDiv w:val="1"/>
      <w:marLeft w:val="0"/>
      <w:marRight w:val="0"/>
      <w:marTop w:val="0"/>
      <w:marBottom w:val="0"/>
      <w:divBdr>
        <w:top w:val="none" w:sz="0" w:space="0" w:color="auto"/>
        <w:left w:val="none" w:sz="0" w:space="0" w:color="auto"/>
        <w:bottom w:val="none" w:sz="0" w:space="0" w:color="auto"/>
        <w:right w:val="none" w:sz="0" w:space="0" w:color="auto"/>
      </w:divBdr>
    </w:div>
    <w:div w:id="535771570">
      <w:bodyDiv w:val="1"/>
      <w:marLeft w:val="0"/>
      <w:marRight w:val="0"/>
      <w:marTop w:val="0"/>
      <w:marBottom w:val="0"/>
      <w:divBdr>
        <w:top w:val="none" w:sz="0" w:space="0" w:color="auto"/>
        <w:left w:val="none" w:sz="0" w:space="0" w:color="auto"/>
        <w:bottom w:val="none" w:sz="0" w:space="0" w:color="auto"/>
        <w:right w:val="none" w:sz="0" w:space="0" w:color="auto"/>
      </w:divBdr>
    </w:div>
    <w:div w:id="570893528">
      <w:bodyDiv w:val="1"/>
      <w:marLeft w:val="0"/>
      <w:marRight w:val="0"/>
      <w:marTop w:val="0"/>
      <w:marBottom w:val="0"/>
      <w:divBdr>
        <w:top w:val="none" w:sz="0" w:space="0" w:color="auto"/>
        <w:left w:val="none" w:sz="0" w:space="0" w:color="auto"/>
        <w:bottom w:val="none" w:sz="0" w:space="0" w:color="auto"/>
        <w:right w:val="none" w:sz="0" w:space="0" w:color="auto"/>
      </w:divBdr>
    </w:div>
    <w:div w:id="645163641">
      <w:bodyDiv w:val="1"/>
      <w:marLeft w:val="0"/>
      <w:marRight w:val="0"/>
      <w:marTop w:val="0"/>
      <w:marBottom w:val="0"/>
      <w:divBdr>
        <w:top w:val="none" w:sz="0" w:space="0" w:color="auto"/>
        <w:left w:val="none" w:sz="0" w:space="0" w:color="auto"/>
        <w:bottom w:val="none" w:sz="0" w:space="0" w:color="auto"/>
        <w:right w:val="none" w:sz="0" w:space="0" w:color="auto"/>
      </w:divBdr>
    </w:div>
    <w:div w:id="827936969">
      <w:bodyDiv w:val="1"/>
      <w:marLeft w:val="0"/>
      <w:marRight w:val="0"/>
      <w:marTop w:val="0"/>
      <w:marBottom w:val="0"/>
      <w:divBdr>
        <w:top w:val="none" w:sz="0" w:space="0" w:color="auto"/>
        <w:left w:val="none" w:sz="0" w:space="0" w:color="auto"/>
        <w:bottom w:val="none" w:sz="0" w:space="0" w:color="auto"/>
        <w:right w:val="none" w:sz="0" w:space="0" w:color="auto"/>
      </w:divBdr>
    </w:div>
    <w:div w:id="850682219">
      <w:bodyDiv w:val="1"/>
      <w:marLeft w:val="0"/>
      <w:marRight w:val="0"/>
      <w:marTop w:val="0"/>
      <w:marBottom w:val="0"/>
      <w:divBdr>
        <w:top w:val="none" w:sz="0" w:space="0" w:color="auto"/>
        <w:left w:val="none" w:sz="0" w:space="0" w:color="auto"/>
        <w:bottom w:val="none" w:sz="0" w:space="0" w:color="auto"/>
        <w:right w:val="none" w:sz="0" w:space="0" w:color="auto"/>
      </w:divBdr>
    </w:div>
    <w:div w:id="938172953">
      <w:bodyDiv w:val="1"/>
      <w:marLeft w:val="0"/>
      <w:marRight w:val="0"/>
      <w:marTop w:val="0"/>
      <w:marBottom w:val="0"/>
      <w:divBdr>
        <w:top w:val="none" w:sz="0" w:space="0" w:color="auto"/>
        <w:left w:val="none" w:sz="0" w:space="0" w:color="auto"/>
        <w:bottom w:val="none" w:sz="0" w:space="0" w:color="auto"/>
        <w:right w:val="none" w:sz="0" w:space="0" w:color="auto"/>
      </w:divBdr>
    </w:div>
    <w:div w:id="1048148663">
      <w:bodyDiv w:val="1"/>
      <w:marLeft w:val="0"/>
      <w:marRight w:val="0"/>
      <w:marTop w:val="0"/>
      <w:marBottom w:val="0"/>
      <w:divBdr>
        <w:top w:val="none" w:sz="0" w:space="0" w:color="auto"/>
        <w:left w:val="none" w:sz="0" w:space="0" w:color="auto"/>
        <w:bottom w:val="none" w:sz="0" w:space="0" w:color="auto"/>
        <w:right w:val="none" w:sz="0" w:space="0" w:color="auto"/>
      </w:divBdr>
    </w:div>
    <w:div w:id="1061169251">
      <w:bodyDiv w:val="1"/>
      <w:marLeft w:val="0"/>
      <w:marRight w:val="0"/>
      <w:marTop w:val="0"/>
      <w:marBottom w:val="0"/>
      <w:divBdr>
        <w:top w:val="none" w:sz="0" w:space="0" w:color="auto"/>
        <w:left w:val="none" w:sz="0" w:space="0" w:color="auto"/>
        <w:bottom w:val="none" w:sz="0" w:space="0" w:color="auto"/>
        <w:right w:val="none" w:sz="0" w:space="0" w:color="auto"/>
      </w:divBdr>
    </w:div>
    <w:div w:id="1110583269">
      <w:bodyDiv w:val="1"/>
      <w:marLeft w:val="0"/>
      <w:marRight w:val="0"/>
      <w:marTop w:val="0"/>
      <w:marBottom w:val="0"/>
      <w:divBdr>
        <w:top w:val="none" w:sz="0" w:space="0" w:color="auto"/>
        <w:left w:val="none" w:sz="0" w:space="0" w:color="auto"/>
        <w:bottom w:val="none" w:sz="0" w:space="0" w:color="auto"/>
        <w:right w:val="none" w:sz="0" w:space="0" w:color="auto"/>
      </w:divBdr>
    </w:div>
    <w:div w:id="1123841038">
      <w:bodyDiv w:val="1"/>
      <w:marLeft w:val="0"/>
      <w:marRight w:val="0"/>
      <w:marTop w:val="0"/>
      <w:marBottom w:val="0"/>
      <w:divBdr>
        <w:top w:val="none" w:sz="0" w:space="0" w:color="auto"/>
        <w:left w:val="none" w:sz="0" w:space="0" w:color="auto"/>
        <w:bottom w:val="none" w:sz="0" w:space="0" w:color="auto"/>
        <w:right w:val="none" w:sz="0" w:space="0" w:color="auto"/>
      </w:divBdr>
    </w:div>
    <w:div w:id="1182085253">
      <w:bodyDiv w:val="1"/>
      <w:marLeft w:val="0"/>
      <w:marRight w:val="0"/>
      <w:marTop w:val="0"/>
      <w:marBottom w:val="0"/>
      <w:divBdr>
        <w:top w:val="none" w:sz="0" w:space="0" w:color="auto"/>
        <w:left w:val="none" w:sz="0" w:space="0" w:color="auto"/>
        <w:bottom w:val="none" w:sz="0" w:space="0" w:color="auto"/>
        <w:right w:val="none" w:sz="0" w:space="0" w:color="auto"/>
      </w:divBdr>
    </w:div>
    <w:div w:id="1331983156">
      <w:bodyDiv w:val="1"/>
      <w:marLeft w:val="0"/>
      <w:marRight w:val="0"/>
      <w:marTop w:val="0"/>
      <w:marBottom w:val="0"/>
      <w:divBdr>
        <w:top w:val="none" w:sz="0" w:space="0" w:color="auto"/>
        <w:left w:val="none" w:sz="0" w:space="0" w:color="auto"/>
        <w:bottom w:val="none" w:sz="0" w:space="0" w:color="auto"/>
        <w:right w:val="none" w:sz="0" w:space="0" w:color="auto"/>
      </w:divBdr>
    </w:div>
    <w:div w:id="1360162662">
      <w:bodyDiv w:val="1"/>
      <w:marLeft w:val="0"/>
      <w:marRight w:val="0"/>
      <w:marTop w:val="0"/>
      <w:marBottom w:val="0"/>
      <w:divBdr>
        <w:top w:val="none" w:sz="0" w:space="0" w:color="auto"/>
        <w:left w:val="none" w:sz="0" w:space="0" w:color="auto"/>
        <w:bottom w:val="none" w:sz="0" w:space="0" w:color="auto"/>
        <w:right w:val="none" w:sz="0" w:space="0" w:color="auto"/>
      </w:divBdr>
    </w:div>
    <w:div w:id="1454641571">
      <w:bodyDiv w:val="1"/>
      <w:marLeft w:val="0"/>
      <w:marRight w:val="0"/>
      <w:marTop w:val="0"/>
      <w:marBottom w:val="0"/>
      <w:divBdr>
        <w:top w:val="none" w:sz="0" w:space="0" w:color="auto"/>
        <w:left w:val="none" w:sz="0" w:space="0" w:color="auto"/>
        <w:bottom w:val="none" w:sz="0" w:space="0" w:color="auto"/>
        <w:right w:val="none" w:sz="0" w:space="0" w:color="auto"/>
      </w:divBdr>
    </w:div>
    <w:div w:id="1454712234">
      <w:bodyDiv w:val="1"/>
      <w:marLeft w:val="0"/>
      <w:marRight w:val="0"/>
      <w:marTop w:val="0"/>
      <w:marBottom w:val="0"/>
      <w:divBdr>
        <w:top w:val="none" w:sz="0" w:space="0" w:color="auto"/>
        <w:left w:val="none" w:sz="0" w:space="0" w:color="auto"/>
        <w:bottom w:val="none" w:sz="0" w:space="0" w:color="auto"/>
        <w:right w:val="none" w:sz="0" w:space="0" w:color="auto"/>
      </w:divBdr>
    </w:div>
    <w:div w:id="1497109256">
      <w:bodyDiv w:val="1"/>
      <w:marLeft w:val="0"/>
      <w:marRight w:val="0"/>
      <w:marTop w:val="0"/>
      <w:marBottom w:val="0"/>
      <w:divBdr>
        <w:top w:val="none" w:sz="0" w:space="0" w:color="auto"/>
        <w:left w:val="none" w:sz="0" w:space="0" w:color="auto"/>
        <w:bottom w:val="none" w:sz="0" w:space="0" w:color="auto"/>
        <w:right w:val="none" w:sz="0" w:space="0" w:color="auto"/>
      </w:divBdr>
    </w:div>
    <w:div w:id="1642231069">
      <w:bodyDiv w:val="1"/>
      <w:marLeft w:val="0"/>
      <w:marRight w:val="0"/>
      <w:marTop w:val="0"/>
      <w:marBottom w:val="0"/>
      <w:divBdr>
        <w:top w:val="none" w:sz="0" w:space="0" w:color="auto"/>
        <w:left w:val="none" w:sz="0" w:space="0" w:color="auto"/>
        <w:bottom w:val="none" w:sz="0" w:space="0" w:color="auto"/>
        <w:right w:val="none" w:sz="0" w:space="0" w:color="auto"/>
      </w:divBdr>
    </w:div>
    <w:div w:id="1704209443">
      <w:bodyDiv w:val="1"/>
      <w:marLeft w:val="0"/>
      <w:marRight w:val="0"/>
      <w:marTop w:val="0"/>
      <w:marBottom w:val="0"/>
      <w:divBdr>
        <w:top w:val="none" w:sz="0" w:space="0" w:color="auto"/>
        <w:left w:val="none" w:sz="0" w:space="0" w:color="auto"/>
        <w:bottom w:val="none" w:sz="0" w:space="0" w:color="auto"/>
        <w:right w:val="none" w:sz="0" w:space="0" w:color="auto"/>
      </w:divBdr>
    </w:div>
    <w:div w:id="1807158483">
      <w:bodyDiv w:val="1"/>
      <w:marLeft w:val="0"/>
      <w:marRight w:val="0"/>
      <w:marTop w:val="0"/>
      <w:marBottom w:val="0"/>
      <w:divBdr>
        <w:top w:val="none" w:sz="0" w:space="0" w:color="auto"/>
        <w:left w:val="none" w:sz="0" w:space="0" w:color="auto"/>
        <w:bottom w:val="none" w:sz="0" w:space="0" w:color="auto"/>
        <w:right w:val="none" w:sz="0" w:space="0" w:color="auto"/>
      </w:divBdr>
    </w:div>
    <w:div w:id="1933513203">
      <w:bodyDiv w:val="1"/>
      <w:marLeft w:val="0"/>
      <w:marRight w:val="0"/>
      <w:marTop w:val="0"/>
      <w:marBottom w:val="0"/>
      <w:divBdr>
        <w:top w:val="none" w:sz="0" w:space="0" w:color="auto"/>
        <w:left w:val="none" w:sz="0" w:space="0" w:color="auto"/>
        <w:bottom w:val="none" w:sz="0" w:space="0" w:color="auto"/>
        <w:right w:val="none" w:sz="0" w:space="0" w:color="auto"/>
      </w:divBdr>
    </w:div>
    <w:div w:id="2052339496">
      <w:bodyDiv w:val="1"/>
      <w:marLeft w:val="0"/>
      <w:marRight w:val="0"/>
      <w:marTop w:val="0"/>
      <w:marBottom w:val="0"/>
      <w:divBdr>
        <w:top w:val="none" w:sz="0" w:space="0" w:color="auto"/>
        <w:left w:val="none" w:sz="0" w:space="0" w:color="auto"/>
        <w:bottom w:val="none" w:sz="0" w:space="0" w:color="auto"/>
        <w:right w:val="none" w:sz="0" w:space="0" w:color="auto"/>
      </w:divBdr>
    </w:div>
    <w:div w:id="2079355258">
      <w:bodyDiv w:val="1"/>
      <w:marLeft w:val="0"/>
      <w:marRight w:val="0"/>
      <w:marTop w:val="0"/>
      <w:marBottom w:val="0"/>
      <w:divBdr>
        <w:top w:val="none" w:sz="0" w:space="0" w:color="auto"/>
        <w:left w:val="none" w:sz="0" w:space="0" w:color="auto"/>
        <w:bottom w:val="none" w:sz="0" w:space="0" w:color="auto"/>
        <w:right w:val="none" w:sz="0" w:space="0" w:color="auto"/>
      </w:divBdr>
    </w:div>
    <w:div w:id="210784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DF4E4-4A09-41C2-B3A2-6F39836E7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6433</TotalTime>
  <Pages>5</Pages>
  <Words>2252</Words>
  <Characters>12842</Characters>
  <Application>Microsoft Office Word</Application>
  <DocSecurity>0</DocSecurity>
  <Lines>107</Lines>
  <Paragraphs>30</Paragraphs>
  <ScaleCrop>false</ScaleCrop>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Song</dc:creator>
  <cp:keywords/>
  <dc:description/>
  <cp:lastModifiedBy>Emily Song</cp:lastModifiedBy>
  <cp:revision>310</cp:revision>
  <dcterms:created xsi:type="dcterms:W3CDTF">2025-01-30T23:23:00Z</dcterms:created>
  <dcterms:modified xsi:type="dcterms:W3CDTF">2025-02-18T01:30:00Z</dcterms:modified>
</cp:coreProperties>
</file>